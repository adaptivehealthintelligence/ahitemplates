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A49700" w14:textId="770DCB20" w:rsidR="00CF2FCE" w:rsidRPr="001368B4" w:rsidRDefault="00CF2FCE" w:rsidP="00C236C5">
      <w:pPr>
        <w:rPr>
          <w:sz w:val="40"/>
          <w:szCs w:val="40"/>
        </w:rPr>
      </w:pPr>
      <w:r w:rsidRPr="001368B4">
        <w:rPr>
          <w:color w:val="4472C4" w:themeColor="accent1"/>
          <w:sz w:val="72"/>
          <w:szCs w:val="72"/>
        </w:rPr>
        <w:t>STATISTICAL ANALYSIS PLAN</w:t>
      </w:r>
    </w:p>
    <w:p w14:paraId="13015F08" w14:textId="77777777" w:rsidR="003F1139" w:rsidRPr="001368B4" w:rsidRDefault="003F1139" w:rsidP="00786FC1">
      <w:pPr>
        <w:rPr>
          <w:sz w:val="28"/>
          <w:szCs w:val="28"/>
        </w:rPr>
      </w:pPr>
    </w:p>
    <w:p w14:paraId="07131E67" w14:textId="3CEA0364" w:rsidR="00786FC1" w:rsidRPr="001368B4" w:rsidRDefault="00A23F34" w:rsidP="001368B4">
      <w:pPr>
        <w:tabs>
          <w:tab w:val="left" w:pos="2268"/>
        </w:tabs>
        <w:ind w:left="2268" w:hanging="2268"/>
        <w:rPr>
          <w:sz w:val="28"/>
          <w:szCs w:val="28"/>
        </w:rPr>
      </w:pPr>
      <w:r w:rsidRPr="001368B4">
        <w:rPr>
          <w:b/>
          <w:sz w:val="28"/>
          <w:szCs w:val="28"/>
        </w:rPr>
        <w:t>SAP</w:t>
      </w:r>
      <w:r w:rsidR="00A43019" w:rsidRPr="001368B4">
        <w:rPr>
          <w:b/>
          <w:sz w:val="28"/>
          <w:szCs w:val="28"/>
        </w:rPr>
        <w:t xml:space="preserve"> </w:t>
      </w:r>
      <w:r w:rsidR="00786FC1" w:rsidRPr="001368B4">
        <w:rPr>
          <w:b/>
          <w:sz w:val="28"/>
          <w:szCs w:val="28"/>
        </w:rPr>
        <w:t>Title:</w:t>
      </w:r>
      <w:r w:rsidR="00786FC1" w:rsidRPr="001368B4">
        <w:rPr>
          <w:sz w:val="28"/>
          <w:szCs w:val="28"/>
        </w:rPr>
        <w:t xml:space="preserve"> </w:t>
      </w:r>
      <w:r w:rsidR="00A43019" w:rsidRPr="001368B4">
        <w:rPr>
          <w:sz w:val="28"/>
          <w:szCs w:val="28"/>
        </w:rPr>
        <w:tab/>
      </w:r>
      <w:r w:rsidR="0001046E">
        <w:rPr>
          <w:sz w:val="28"/>
          <w:szCs w:val="28"/>
        </w:rPr>
        <w:t>NICEGUT</w:t>
      </w:r>
      <w:r w:rsidR="0096377F" w:rsidRPr="001368B4">
        <w:rPr>
          <w:sz w:val="28"/>
          <w:szCs w:val="28"/>
        </w:rPr>
        <w:t xml:space="preserve"> </w:t>
      </w:r>
      <w:r>
        <w:rPr>
          <w:sz w:val="28"/>
          <w:szCs w:val="28"/>
        </w:rPr>
        <w:t>SAP</w:t>
      </w:r>
      <w:r w:rsidR="0096377F" w:rsidRPr="001368B4">
        <w:rPr>
          <w:sz w:val="28"/>
          <w:szCs w:val="28"/>
        </w:rPr>
        <w:t>: A</w:t>
      </w:r>
      <w:r>
        <w:rPr>
          <w:sz w:val="28"/>
          <w:szCs w:val="28"/>
        </w:rPr>
        <w:t xml:space="preserve">nalysis plan for </w:t>
      </w:r>
      <w:r w:rsidR="007630CA" w:rsidRPr="007630CA">
        <w:rPr>
          <w:sz w:val="28"/>
          <w:szCs w:val="28"/>
        </w:rPr>
        <w:t>The NICE-GUT trial: A randomised, placebo-controlled trial of oral nitazoxanide for the empiric treatment of acute gastroenteritis among Australian Indigenous children</w:t>
      </w:r>
    </w:p>
    <w:p w14:paraId="6951804A" w14:textId="522F133B" w:rsidR="009511AC" w:rsidRPr="001368B4" w:rsidRDefault="009511AC" w:rsidP="001368B4">
      <w:pPr>
        <w:tabs>
          <w:tab w:val="left" w:pos="2268"/>
        </w:tabs>
        <w:ind w:left="2268" w:hanging="2268"/>
        <w:rPr>
          <w:sz w:val="28"/>
          <w:szCs w:val="28"/>
        </w:rPr>
      </w:pPr>
    </w:p>
    <w:p w14:paraId="750BABFE" w14:textId="0DB6368E" w:rsidR="0001046E" w:rsidRDefault="0001046E">
      <w:pPr>
        <w:tabs>
          <w:tab w:val="left" w:pos="2268"/>
        </w:tabs>
        <w:ind w:left="2268" w:hanging="2268"/>
        <w:rPr>
          <w:b/>
          <w:sz w:val="28"/>
          <w:szCs w:val="28"/>
        </w:rPr>
      </w:pPr>
      <w:r>
        <w:rPr>
          <w:b/>
          <w:sz w:val="28"/>
          <w:szCs w:val="28"/>
        </w:rPr>
        <w:t xml:space="preserve">Trial Registration Number: </w:t>
      </w:r>
      <w:r w:rsidR="007630CA" w:rsidRPr="007630CA">
        <w:rPr>
          <w:sz w:val="28"/>
          <w:szCs w:val="28"/>
        </w:rPr>
        <w:t>ACTRN12614000381684</w:t>
      </w:r>
    </w:p>
    <w:p w14:paraId="304297DB" w14:textId="1F53B1F9" w:rsidR="00786FC1" w:rsidRPr="001368B4" w:rsidRDefault="009511AC" w:rsidP="001368B4">
      <w:pPr>
        <w:tabs>
          <w:tab w:val="left" w:pos="2268"/>
        </w:tabs>
        <w:ind w:left="2268" w:hanging="2268"/>
        <w:rPr>
          <w:sz w:val="28"/>
          <w:szCs w:val="28"/>
        </w:rPr>
      </w:pPr>
      <w:r w:rsidRPr="001368B4">
        <w:rPr>
          <w:b/>
          <w:sz w:val="28"/>
          <w:szCs w:val="28"/>
        </w:rPr>
        <w:t xml:space="preserve">SAP </w:t>
      </w:r>
      <w:r w:rsidR="00786FC1" w:rsidRPr="001368B4">
        <w:rPr>
          <w:b/>
          <w:sz w:val="28"/>
          <w:szCs w:val="28"/>
        </w:rPr>
        <w:t>Version:</w:t>
      </w:r>
      <w:r w:rsidR="00786FC1" w:rsidRPr="001368B4">
        <w:rPr>
          <w:sz w:val="28"/>
          <w:szCs w:val="28"/>
        </w:rPr>
        <w:t xml:space="preserve"> </w:t>
      </w:r>
      <w:r w:rsidRPr="001368B4">
        <w:rPr>
          <w:sz w:val="28"/>
          <w:szCs w:val="28"/>
        </w:rPr>
        <w:tab/>
      </w:r>
      <w:r w:rsidR="007F3ACC">
        <w:rPr>
          <w:sz w:val="28"/>
          <w:szCs w:val="28"/>
        </w:rPr>
        <w:t>0</w:t>
      </w:r>
      <w:r w:rsidR="00786FC1" w:rsidRPr="001368B4">
        <w:rPr>
          <w:sz w:val="28"/>
          <w:szCs w:val="28"/>
        </w:rPr>
        <w:t>.</w:t>
      </w:r>
      <w:r w:rsidR="004304C1">
        <w:rPr>
          <w:sz w:val="28"/>
          <w:szCs w:val="28"/>
        </w:rPr>
        <w:t>5</w:t>
      </w:r>
    </w:p>
    <w:p w14:paraId="05C8679B" w14:textId="4839AA2B" w:rsidR="00786FC1" w:rsidRPr="001368B4" w:rsidRDefault="009511AC" w:rsidP="001368B4">
      <w:pPr>
        <w:tabs>
          <w:tab w:val="left" w:pos="2268"/>
        </w:tabs>
        <w:ind w:left="2268" w:hanging="2268"/>
        <w:rPr>
          <w:sz w:val="28"/>
          <w:szCs w:val="28"/>
        </w:rPr>
      </w:pPr>
      <w:r w:rsidRPr="001368B4">
        <w:rPr>
          <w:b/>
          <w:sz w:val="28"/>
          <w:szCs w:val="28"/>
        </w:rPr>
        <w:t xml:space="preserve">SAP </w:t>
      </w:r>
      <w:r w:rsidR="00786FC1" w:rsidRPr="001368B4">
        <w:rPr>
          <w:b/>
          <w:sz w:val="28"/>
          <w:szCs w:val="28"/>
        </w:rPr>
        <w:t>Date:</w:t>
      </w:r>
      <w:r w:rsidR="00786FC1" w:rsidRPr="001368B4">
        <w:rPr>
          <w:sz w:val="28"/>
          <w:szCs w:val="28"/>
        </w:rPr>
        <w:t xml:space="preserve"> </w:t>
      </w:r>
      <w:r w:rsidRPr="001368B4">
        <w:rPr>
          <w:sz w:val="28"/>
          <w:szCs w:val="28"/>
        </w:rPr>
        <w:tab/>
      </w:r>
      <w:r w:rsidR="00291AB8">
        <w:rPr>
          <w:sz w:val="28"/>
          <w:szCs w:val="28"/>
        </w:rPr>
        <w:t>29</w:t>
      </w:r>
      <w:r w:rsidR="007F3ACC">
        <w:rPr>
          <w:sz w:val="28"/>
          <w:szCs w:val="28"/>
        </w:rPr>
        <w:t xml:space="preserve"> </w:t>
      </w:r>
      <w:r w:rsidR="00291AB8">
        <w:rPr>
          <w:sz w:val="28"/>
          <w:szCs w:val="28"/>
        </w:rPr>
        <w:t>August</w:t>
      </w:r>
      <w:r w:rsidR="007F3ACC">
        <w:rPr>
          <w:sz w:val="28"/>
          <w:szCs w:val="28"/>
        </w:rPr>
        <w:t xml:space="preserve"> </w:t>
      </w:r>
      <w:r w:rsidR="0096377F" w:rsidRPr="001368B4">
        <w:rPr>
          <w:sz w:val="28"/>
          <w:szCs w:val="28"/>
        </w:rPr>
        <w:t>201</w:t>
      </w:r>
      <w:r w:rsidR="007F3ACC">
        <w:rPr>
          <w:sz w:val="28"/>
          <w:szCs w:val="28"/>
        </w:rPr>
        <w:t>9</w:t>
      </w:r>
    </w:p>
    <w:p w14:paraId="1C44F55C" w14:textId="4C3BFC6B" w:rsidR="00A43019" w:rsidRDefault="00A43019" w:rsidP="009511AC">
      <w:pPr>
        <w:tabs>
          <w:tab w:val="left" w:pos="2694"/>
        </w:tabs>
        <w:rPr>
          <w:sz w:val="28"/>
          <w:szCs w:val="28"/>
        </w:rPr>
      </w:pPr>
    </w:p>
    <w:p w14:paraId="5DE0B02E" w14:textId="0FD3CAA7" w:rsidR="00A23F34" w:rsidRDefault="00A23F34" w:rsidP="009511AC">
      <w:pPr>
        <w:tabs>
          <w:tab w:val="left" w:pos="2694"/>
        </w:tabs>
        <w:rPr>
          <w:sz w:val="28"/>
          <w:szCs w:val="28"/>
        </w:rPr>
      </w:pPr>
    </w:p>
    <w:p w14:paraId="54AE4864" w14:textId="3D1C062F" w:rsidR="00A23F34" w:rsidRDefault="00A23F34" w:rsidP="009511AC">
      <w:pPr>
        <w:tabs>
          <w:tab w:val="left" w:pos="2694"/>
        </w:tabs>
        <w:rPr>
          <w:sz w:val="28"/>
          <w:szCs w:val="28"/>
        </w:rPr>
      </w:pPr>
    </w:p>
    <w:p w14:paraId="77261B74" w14:textId="77777777" w:rsidR="00A23F34" w:rsidRPr="001368B4" w:rsidRDefault="00A23F34" w:rsidP="009511AC">
      <w:pPr>
        <w:tabs>
          <w:tab w:val="left" w:pos="2694"/>
        </w:tabs>
        <w:rPr>
          <w:sz w:val="28"/>
          <w:szCs w:val="28"/>
        </w:rPr>
      </w:pPr>
    </w:p>
    <w:p w14:paraId="3D3C4E93" w14:textId="34FCA4E5" w:rsidR="00A43019" w:rsidRPr="001368B4" w:rsidRDefault="00A43019" w:rsidP="001368B4">
      <w:pPr>
        <w:tabs>
          <w:tab w:val="left" w:pos="2268"/>
        </w:tabs>
        <w:rPr>
          <w:b/>
          <w:sz w:val="28"/>
          <w:szCs w:val="28"/>
        </w:rPr>
      </w:pPr>
      <w:r w:rsidRPr="001368B4">
        <w:rPr>
          <w:b/>
          <w:sz w:val="28"/>
          <w:szCs w:val="28"/>
        </w:rPr>
        <w:t>Signatures:</w:t>
      </w:r>
    </w:p>
    <w:p w14:paraId="5B4EC59F" w14:textId="77777777" w:rsidR="00A43019" w:rsidRPr="001368B4" w:rsidRDefault="00A43019" w:rsidP="001368B4">
      <w:pPr>
        <w:tabs>
          <w:tab w:val="left" w:pos="2268"/>
        </w:tabs>
        <w:rPr>
          <w:sz w:val="28"/>
          <w:szCs w:val="28"/>
        </w:rPr>
      </w:pPr>
    </w:p>
    <w:p w14:paraId="743B5DE0" w14:textId="57AE2BD7" w:rsidR="00786FC1" w:rsidRPr="001368B4" w:rsidRDefault="00A43019" w:rsidP="001368B4">
      <w:pPr>
        <w:tabs>
          <w:tab w:val="left" w:pos="2268"/>
          <w:tab w:val="left" w:pos="2552"/>
        </w:tabs>
        <w:rPr>
          <w:sz w:val="28"/>
          <w:szCs w:val="28"/>
        </w:rPr>
      </w:pPr>
      <w:r w:rsidRPr="001368B4">
        <w:rPr>
          <w:b/>
          <w:sz w:val="28"/>
          <w:szCs w:val="28"/>
        </w:rPr>
        <w:t xml:space="preserve">SAP </w:t>
      </w:r>
      <w:r w:rsidR="00786FC1" w:rsidRPr="001368B4">
        <w:rPr>
          <w:b/>
          <w:sz w:val="28"/>
          <w:szCs w:val="28"/>
        </w:rPr>
        <w:t>Author</w:t>
      </w:r>
      <w:r w:rsidR="00BB0198">
        <w:rPr>
          <w:b/>
          <w:sz w:val="28"/>
          <w:szCs w:val="28"/>
        </w:rPr>
        <w:t xml:space="preserve"> &amp;</w:t>
      </w:r>
      <w:r w:rsidR="00786FC1" w:rsidRPr="001368B4">
        <w:rPr>
          <w:sz w:val="28"/>
          <w:szCs w:val="28"/>
        </w:rPr>
        <w:t xml:space="preserve"> </w:t>
      </w:r>
      <w:r w:rsidR="009511AC" w:rsidRPr="001368B4">
        <w:rPr>
          <w:sz w:val="28"/>
          <w:szCs w:val="28"/>
        </w:rPr>
        <w:tab/>
      </w:r>
    </w:p>
    <w:p w14:paraId="248D5FE6" w14:textId="1CCF4C48" w:rsidR="00786FC1" w:rsidRPr="001368B4" w:rsidRDefault="009511AC" w:rsidP="001368B4">
      <w:pPr>
        <w:tabs>
          <w:tab w:val="left" w:pos="2268"/>
          <w:tab w:val="left" w:pos="2552"/>
        </w:tabs>
        <w:rPr>
          <w:sz w:val="28"/>
          <w:szCs w:val="28"/>
        </w:rPr>
      </w:pPr>
      <w:r w:rsidRPr="001368B4">
        <w:rPr>
          <w:b/>
          <w:sz w:val="28"/>
          <w:szCs w:val="28"/>
        </w:rPr>
        <w:t>Trial</w:t>
      </w:r>
      <w:r w:rsidR="00786FC1" w:rsidRPr="001368B4">
        <w:rPr>
          <w:b/>
          <w:sz w:val="28"/>
          <w:szCs w:val="28"/>
        </w:rPr>
        <w:t xml:space="preserve"> Statistician:</w:t>
      </w:r>
      <w:r w:rsidR="00786FC1" w:rsidRPr="001368B4">
        <w:rPr>
          <w:sz w:val="28"/>
          <w:szCs w:val="28"/>
        </w:rPr>
        <w:t xml:space="preserve"> </w:t>
      </w:r>
      <w:r w:rsidRPr="001368B4">
        <w:rPr>
          <w:sz w:val="28"/>
          <w:szCs w:val="28"/>
        </w:rPr>
        <w:tab/>
      </w:r>
      <w:r w:rsidR="00BB0198" w:rsidRPr="001368B4">
        <w:rPr>
          <w:sz w:val="28"/>
          <w:szCs w:val="28"/>
        </w:rPr>
        <w:t>Dr Julie Marsh</w:t>
      </w:r>
      <w:r w:rsidR="00BB0198" w:rsidRPr="001368B4">
        <w:rPr>
          <w:sz w:val="28"/>
          <w:szCs w:val="28"/>
        </w:rPr>
        <w:tab/>
        <w:t>…………………………………..</w:t>
      </w:r>
      <w:r w:rsidR="00BB0198" w:rsidRPr="001368B4">
        <w:rPr>
          <w:sz w:val="28"/>
          <w:szCs w:val="28"/>
        </w:rPr>
        <w:tab/>
        <w:t>Date: ………………</w:t>
      </w:r>
    </w:p>
    <w:p w14:paraId="655CD24C" w14:textId="77777777" w:rsidR="00A43019" w:rsidRPr="001368B4" w:rsidRDefault="00A43019" w:rsidP="001368B4">
      <w:pPr>
        <w:tabs>
          <w:tab w:val="left" w:pos="2268"/>
          <w:tab w:val="left" w:pos="2552"/>
        </w:tabs>
        <w:rPr>
          <w:sz w:val="28"/>
          <w:szCs w:val="28"/>
        </w:rPr>
      </w:pPr>
    </w:p>
    <w:p w14:paraId="2F1E7632" w14:textId="1E6B1E8E" w:rsidR="00A43019" w:rsidRDefault="00A43019" w:rsidP="001368B4">
      <w:pPr>
        <w:tabs>
          <w:tab w:val="left" w:pos="2268"/>
          <w:tab w:val="left" w:pos="2552"/>
        </w:tabs>
        <w:rPr>
          <w:sz w:val="28"/>
          <w:szCs w:val="28"/>
        </w:rPr>
      </w:pPr>
      <w:r w:rsidRPr="001368B4">
        <w:rPr>
          <w:b/>
          <w:sz w:val="28"/>
          <w:szCs w:val="28"/>
        </w:rPr>
        <w:t>Chief Investigator:</w:t>
      </w:r>
      <w:r w:rsidRPr="001368B4">
        <w:rPr>
          <w:sz w:val="28"/>
          <w:szCs w:val="28"/>
        </w:rPr>
        <w:tab/>
        <w:t>Dr Tom Snelling</w:t>
      </w:r>
      <w:r w:rsidR="00C236C5">
        <w:rPr>
          <w:sz w:val="28"/>
          <w:szCs w:val="28"/>
        </w:rPr>
        <w:tab/>
      </w:r>
      <w:r w:rsidRPr="001368B4">
        <w:rPr>
          <w:sz w:val="28"/>
          <w:szCs w:val="28"/>
        </w:rPr>
        <w:t>…………………………………..</w:t>
      </w:r>
      <w:r w:rsidRPr="001368B4">
        <w:rPr>
          <w:sz w:val="28"/>
          <w:szCs w:val="28"/>
        </w:rPr>
        <w:tab/>
        <w:t>Date: ………………</w:t>
      </w:r>
    </w:p>
    <w:p w14:paraId="7203D750" w14:textId="684F00E0" w:rsidR="00CE16B9" w:rsidRDefault="00CE16B9" w:rsidP="00CE16B9">
      <w:pPr>
        <w:tabs>
          <w:tab w:val="left" w:pos="2552"/>
        </w:tabs>
        <w:rPr>
          <w:sz w:val="28"/>
          <w:szCs w:val="28"/>
        </w:rPr>
      </w:pPr>
    </w:p>
    <w:p w14:paraId="39E18B95" w14:textId="1CB4B6C9" w:rsidR="00C236C5" w:rsidRDefault="00C236C5" w:rsidP="00CE16B9">
      <w:pPr>
        <w:tabs>
          <w:tab w:val="left" w:pos="2552"/>
        </w:tabs>
        <w:rPr>
          <w:sz w:val="28"/>
          <w:szCs w:val="28"/>
        </w:rPr>
      </w:pPr>
    </w:p>
    <w:p w14:paraId="6D4B6701" w14:textId="77777777" w:rsidR="00C236C5" w:rsidRPr="001368B4" w:rsidRDefault="00C236C5" w:rsidP="001368B4">
      <w:pPr>
        <w:tabs>
          <w:tab w:val="left" w:pos="2552"/>
        </w:tabs>
        <w:rPr>
          <w:sz w:val="28"/>
          <w:szCs w:val="28"/>
        </w:rPr>
      </w:pPr>
    </w:p>
    <w:p w14:paraId="67778044" w14:textId="2A2A3B99" w:rsidR="009511AC" w:rsidRPr="001368B4" w:rsidRDefault="00A23F34" w:rsidP="001368B4">
      <w:pPr>
        <w:jc w:val="right"/>
        <w:rPr>
          <w:sz w:val="28"/>
          <w:szCs w:val="28"/>
        </w:rPr>
      </w:pPr>
      <w:bookmarkStart w:id="0" w:name="_GoBack"/>
      <w:r w:rsidRPr="00A23F34">
        <w:rPr>
          <w:noProof/>
          <w:sz w:val="28"/>
          <w:szCs w:val="28"/>
          <w:lang w:eastAsia="en-AU"/>
        </w:rPr>
        <w:drawing>
          <wp:inline distT="0" distB="0" distL="0" distR="0" wp14:anchorId="313D28A3" wp14:editId="124CB6B5">
            <wp:extent cx="2843808" cy="792392"/>
            <wp:effectExtent l="0" t="0" r="0" b="8255"/>
            <wp:docPr id="13" name="Picture 12">
              <a:extLst xmlns:a="http://schemas.openxmlformats.org/drawingml/2006/main">
                <a:ext uri="{FF2B5EF4-FFF2-40B4-BE49-F238E27FC236}">
                  <a16:creationId xmlns:a16="http://schemas.microsoft.com/office/drawing/2014/main" id="{4A801F98-A2B9-48ED-A89F-2AB4200766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4A801F98-A2B9-48ED-A89F-2AB42007666D}"/>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43808" cy="792392"/>
                    </a:xfrm>
                    <a:prstGeom prst="rect">
                      <a:avLst/>
                    </a:prstGeom>
                  </pic:spPr>
                </pic:pic>
              </a:graphicData>
            </a:graphic>
          </wp:inline>
        </w:drawing>
      </w:r>
      <w:bookmarkEnd w:id="0"/>
      <w:r w:rsidR="009511AC" w:rsidRPr="001368B4">
        <w:rPr>
          <w:sz w:val="28"/>
          <w:szCs w:val="28"/>
        </w:rPr>
        <w:br w:type="page"/>
      </w:r>
    </w:p>
    <w:p w14:paraId="5DD49378" w14:textId="1F6F626B" w:rsidR="008B540B" w:rsidRDefault="000D139B" w:rsidP="008B540B">
      <w:pPr>
        <w:pStyle w:val="Heading1"/>
        <w:rPr>
          <w:sz w:val="40"/>
          <w:szCs w:val="40"/>
        </w:rPr>
      </w:pPr>
      <w:bookmarkStart w:id="1" w:name="_Toc532481341"/>
      <w:r w:rsidRPr="001368B4">
        <w:rPr>
          <w:b/>
          <w:noProof/>
          <w:color w:val="4472C4" w:themeColor="accent1"/>
          <w:sz w:val="40"/>
          <w:szCs w:val="40"/>
          <w:lang w:eastAsia="en-AU"/>
        </w:rPr>
        <w:lastRenderedPageBreak/>
        <w:drawing>
          <wp:anchor distT="0" distB="0" distL="114300" distR="114300" simplePos="0" relativeHeight="251670528" behindDoc="1" locked="0" layoutInCell="1" allowOverlap="0" wp14:anchorId="386BAF5B" wp14:editId="518AFB1C">
            <wp:simplePos x="0" y="0"/>
            <wp:positionH relativeFrom="margin">
              <wp:align>left</wp:align>
            </wp:positionH>
            <wp:positionV relativeFrom="paragraph">
              <wp:posOffset>10421</wp:posOffset>
            </wp:positionV>
            <wp:extent cx="460800" cy="720000"/>
            <wp:effectExtent l="0" t="0" r="0" b="4445"/>
            <wp:wrapTight wrapText="bothSides">
              <wp:wrapPolygon edited="0">
                <wp:start x="0" y="0"/>
                <wp:lineTo x="0" y="21162"/>
                <wp:lineTo x="20557" y="21162"/>
                <wp:lineTo x="2055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der.PNG"/>
                    <pic:cNvPicPr/>
                  </pic:nvPicPr>
                  <pic:blipFill>
                    <a:blip r:embed="rId12">
                      <a:extLst>
                        <a:ext uri="{28A0092B-C50C-407E-A947-70E740481C1C}">
                          <a14:useLocalDpi xmlns:a14="http://schemas.microsoft.com/office/drawing/2010/main" val="0"/>
                        </a:ext>
                      </a:extLst>
                    </a:blip>
                    <a:stretch>
                      <a:fillRect/>
                    </a:stretch>
                  </pic:blipFill>
                  <pic:spPr>
                    <a:xfrm>
                      <a:off x="0" y="0"/>
                      <a:ext cx="460800" cy="720000"/>
                    </a:xfrm>
                    <a:prstGeom prst="rect">
                      <a:avLst/>
                    </a:prstGeom>
                  </pic:spPr>
                </pic:pic>
              </a:graphicData>
            </a:graphic>
            <wp14:sizeRelH relativeFrom="margin">
              <wp14:pctWidth>0</wp14:pctWidth>
            </wp14:sizeRelH>
            <wp14:sizeRelV relativeFrom="margin">
              <wp14:pctHeight>0</wp14:pctHeight>
            </wp14:sizeRelV>
          </wp:anchor>
        </w:drawing>
      </w:r>
      <w:r w:rsidR="008B540B" w:rsidRPr="001368B4">
        <w:rPr>
          <w:b/>
          <w:sz w:val="40"/>
          <w:szCs w:val="40"/>
        </w:rPr>
        <w:t>Glossary</w:t>
      </w:r>
      <w:bookmarkEnd w:id="1"/>
    </w:p>
    <w:p w14:paraId="1286A080" w14:textId="77777777" w:rsidR="000D139B" w:rsidRPr="0001046E" w:rsidRDefault="000D139B" w:rsidP="001368B4"/>
    <w:p w14:paraId="3F2A46FF" w14:textId="77777777" w:rsidR="008B540B" w:rsidRPr="001F3289" w:rsidRDefault="008B540B" w:rsidP="008B540B"/>
    <w:tbl>
      <w:tblPr>
        <w:tblStyle w:val="TableGrid"/>
        <w:tblW w:w="0" w:type="auto"/>
        <w:tblLook w:val="04A0" w:firstRow="1" w:lastRow="0" w:firstColumn="1" w:lastColumn="0" w:noHBand="0" w:noVBand="1"/>
      </w:tblPr>
      <w:tblGrid>
        <w:gridCol w:w="4863"/>
        <w:gridCol w:w="4879"/>
      </w:tblGrid>
      <w:tr w:rsidR="008B540B" w14:paraId="65BC4E5B" w14:textId="77777777" w:rsidTr="00CA1CA8">
        <w:tc>
          <w:tcPr>
            <w:tcW w:w="4863" w:type="dxa"/>
          </w:tcPr>
          <w:p w14:paraId="53F28DC3" w14:textId="77777777" w:rsidR="008B540B" w:rsidRDefault="008B540B" w:rsidP="008B540B">
            <w:r>
              <w:t>Abbreviation</w:t>
            </w:r>
          </w:p>
        </w:tc>
        <w:tc>
          <w:tcPr>
            <w:tcW w:w="4879" w:type="dxa"/>
          </w:tcPr>
          <w:p w14:paraId="1B35459D" w14:textId="77777777" w:rsidR="008B540B" w:rsidRDefault="008B540B" w:rsidP="008B540B">
            <w:r>
              <w:t>Explanation</w:t>
            </w:r>
          </w:p>
        </w:tc>
      </w:tr>
      <w:tr w:rsidR="008B540B" w14:paraId="4C25F4DD" w14:textId="77777777" w:rsidTr="00CA1CA8">
        <w:tc>
          <w:tcPr>
            <w:tcW w:w="4863" w:type="dxa"/>
          </w:tcPr>
          <w:p w14:paraId="0416ED5A" w14:textId="77777777" w:rsidR="008B540B" w:rsidRDefault="008B540B" w:rsidP="008B540B">
            <w:r>
              <w:t>ITT</w:t>
            </w:r>
          </w:p>
        </w:tc>
        <w:tc>
          <w:tcPr>
            <w:tcW w:w="4879" w:type="dxa"/>
          </w:tcPr>
          <w:p w14:paraId="7E9C4592" w14:textId="77777777" w:rsidR="008B540B" w:rsidRDefault="008B540B" w:rsidP="008B540B">
            <w:r>
              <w:t>Intention to treat</w:t>
            </w:r>
          </w:p>
        </w:tc>
      </w:tr>
      <w:tr w:rsidR="008B540B" w14:paraId="594131B0" w14:textId="77777777" w:rsidTr="00CA1CA8">
        <w:tc>
          <w:tcPr>
            <w:tcW w:w="4863" w:type="dxa"/>
          </w:tcPr>
          <w:p w14:paraId="672FA1D1" w14:textId="602426E3" w:rsidR="008B540B" w:rsidRDefault="007F3ACC" w:rsidP="008B540B">
            <w:r>
              <w:t>FSR</w:t>
            </w:r>
          </w:p>
        </w:tc>
        <w:tc>
          <w:tcPr>
            <w:tcW w:w="4879" w:type="dxa"/>
          </w:tcPr>
          <w:p w14:paraId="295FBF78" w14:textId="469B761D" w:rsidR="008B540B" w:rsidRDefault="007F3ACC" w:rsidP="008B540B">
            <w:r>
              <w:t>Final Statistical Report</w:t>
            </w:r>
          </w:p>
        </w:tc>
      </w:tr>
      <w:tr w:rsidR="008B540B" w14:paraId="1732DB86" w14:textId="77777777" w:rsidTr="00CA1CA8">
        <w:tc>
          <w:tcPr>
            <w:tcW w:w="4863" w:type="dxa"/>
          </w:tcPr>
          <w:p w14:paraId="351C17A3" w14:textId="77777777" w:rsidR="008B540B" w:rsidRDefault="008B540B" w:rsidP="008B540B">
            <w:r>
              <w:t>OR</w:t>
            </w:r>
          </w:p>
        </w:tc>
        <w:tc>
          <w:tcPr>
            <w:tcW w:w="4879" w:type="dxa"/>
          </w:tcPr>
          <w:p w14:paraId="11C394DF" w14:textId="77777777" w:rsidR="008B540B" w:rsidRDefault="008B540B" w:rsidP="008B540B">
            <w:r>
              <w:t>Odds ratio</w:t>
            </w:r>
          </w:p>
        </w:tc>
      </w:tr>
      <w:tr w:rsidR="008B540B" w14:paraId="616B2D2F" w14:textId="77777777" w:rsidTr="00CA1CA8">
        <w:tc>
          <w:tcPr>
            <w:tcW w:w="4863" w:type="dxa"/>
          </w:tcPr>
          <w:p w14:paraId="151C531D" w14:textId="5189D05F" w:rsidR="008B540B" w:rsidRDefault="007F3ACC" w:rsidP="008B540B">
            <w:r>
              <w:t>ICH</w:t>
            </w:r>
          </w:p>
        </w:tc>
        <w:tc>
          <w:tcPr>
            <w:tcW w:w="4879" w:type="dxa"/>
          </w:tcPr>
          <w:p w14:paraId="7AAD322F" w14:textId="4BFB7255" w:rsidR="008B540B" w:rsidRDefault="007F3ACC" w:rsidP="008B540B">
            <w:r>
              <w:t>International Conference on Harmonisation</w:t>
            </w:r>
          </w:p>
        </w:tc>
      </w:tr>
      <w:tr w:rsidR="008B540B" w14:paraId="467E51FB" w14:textId="77777777" w:rsidTr="00CA1CA8">
        <w:tc>
          <w:tcPr>
            <w:tcW w:w="4863" w:type="dxa"/>
          </w:tcPr>
          <w:p w14:paraId="67B14481" w14:textId="77777777" w:rsidR="008B540B" w:rsidRDefault="008B540B" w:rsidP="008B540B">
            <w:r>
              <w:t>SAP</w:t>
            </w:r>
          </w:p>
        </w:tc>
        <w:tc>
          <w:tcPr>
            <w:tcW w:w="4879" w:type="dxa"/>
          </w:tcPr>
          <w:p w14:paraId="169E004D" w14:textId="77777777" w:rsidR="008B540B" w:rsidRDefault="008B540B" w:rsidP="008B540B">
            <w:r>
              <w:t xml:space="preserve">Statistical Analysis plan </w:t>
            </w:r>
          </w:p>
        </w:tc>
      </w:tr>
      <w:tr w:rsidR="008B540B" w14:paraId="681D1E7A" w14:textId="77777777" w:rsidTr="00CA1CA8">
        <w:tc>
          <w:tcPr>
            <w:tcW w:w="4863" w:type="dxa"/>
          </w:tcPr>
          <w:p w14:paraId="771BD303" w14:textId="77777777" w:rsidR="008B540B" w:rsidRDefault="008B540B" w:rsidP="008B540B">
            <w:r>
              <w:t>CRF</w:t>
            </w:r>
          </w:p>
        </w:tc>
        <w:tc>
          <w:tcPr>
            <w:tcW w:w="4879" w:type="dxa"/>
          </w:tcPr>
          <w:p w14:paraId="017B0936" w14:textId="77777777" w:rsidR="008B540B" w:rsidRDefault="008B540B" w:rsidP="008B540B">
            <w:r>
              <w:t>Clinical record form</w:t>
            </w:r>
          </w:p>
        </w:tc>
      </w:tr>
      <w:tr w:rsidR="008B540B" w14:paraId="720D3F36" w14:textId="77777777" w:rsidTr="00CA1CA8">
        <w:tc>
          <w:tcPr>
            <w:tcW w:w="4863" w:type="dxa"/>
          </w:tcPr>
          <w:p w14:paraId="40272190" w14:textId="77777777" w:rsidR="008B540B" w:rsidRDefault="008B540B" w:rsidP="008B540B">
            <w:r>
              <w:t>SD</w:t>
            </w:r>
          </w:p>
        </w:tc>
        <w:tc>
          <w:tcPr>
            <w:tcW w:w="4879" w:type="dxa"/>
          </w:tcPr>
          <w:p w14:paraId="383F5E31" w14:textId="77777777" w:rsidR="008B540B" w:rsidRDefault="008B540B" w:rsidP="008B540B">
            <w:r>
              <w:t xml:space="preserve">Standard deviation </w:t>
            </w:r>
          </w:p>
        </w:tc>
      </w:tr>
      <w:tr w:rsidR="008B540B" w14:paraId="35E5EFB4" w14:textId="77777777" w:rsidTr="00CA1CA8">
        <w:tc>
          <w:tcPr>
            <w:tcW w:w="4863" w:type="dxa"/>
          </w:tcPr>
          <w:p w14:paraId="013EEA6A" w14:textId="77777777" w:rsidR="008B540B" w:rsidRDefault="008B540B" w:rsidP="008B540B">
            <w:r>
              <w:t>CV</w:t>
            </w:r>
          </w:p>
        </w:tc>
        <w:tc>
          <w:tcPr>
            <w:tcW w:w="4879" w:type="dxa"/>
          </w:tcPr>
          <w:p w14:paraId="65B39848" w14:textId="17DCE1DD" w:rsidR="008B540B" w:rsidRDefault="008B540B" w:rsidP="008B540B">
            <w:r>
              <w:t>Coefficient of variation (</w:t>
            </w:r>
            <w:r w:rsidR="00CA1CA8">
              <w:t xml:space="preserve">i.e. </w:t>
            </w:r>
            <w:r>
              <w:t>SD / mean)</w:t>
            </w:r>
          </w:p>
        </w:tc>
      </w:tr>
      <w:tr w:rsidR="008B540B" w14:paraId="0A326E2F" w14:textId="77777777" w:rsidTr="00CA1CA8">
        <w:tc>
          <w:tcPr>
            <w:tcW w:w="4863" w:type="dxa"/>
          </w:tcPr>
          <w:p w14:paraId="5129A0C2" w14:textId="60C1BB4C" w:rsidR="008B540B" w:rsidRDefault="007F3ACC" w:rsidP="008B540B">
            <w:r>
              <w:t>ASA</w:t>
            </w:r>
          </w:p>
        </w:tc>
        <w:tc>
          <w:tcPr>
            <w:tcW w:w="4879" w:type="dxa"/>
          </w:tcPr>
          <w:p w14:paraId="4509208C" w14:textId="3EACA067" w:rsidR="008B540B" w:rsidRDefault="007F3ACC" w:rsidP="008B540B">
            <w:r>
              <w:t>American Statistical Society (USA)</w:t>
            </w:r>
          </w:p>
        </w:tc>
      </w:tr>
      <w:tr w:rsidR="008B540B" w14:paraId="68EF1974" w14:textId="77777777" w:rsidTr="00CA1CA8">
        <w:tc>
          <w:tcPr>
            <w:tcW w:w="4863" w:type="dxa"/>
          </w:tcPr>
          <w:p w14:paraId="4BB9B3F3" w14:textId="684E7B07" w:rsidR="008B540B" w:rsidRDefault="007F3ACC" w:rsidP="008B540B">
            <w:r>
              <w:t>RSS</w:t>
            </w:r>
          </w:p>
        </w:tc>
        <w:tc>
          <w:tcPr>
            <w:tcW w:w="4879" w:type="dxa"/>
          </w:tcPr>
          <w:p w14:paraId="2E3957EE" w14:textId="09B4AE37" w:rsidR="008B540B" w:rsidRDefault="007F3ACC" w:rsidP="008B540B">
            <w:r>
              <w:t>Royal Statistical Society (UK)</w:t>
            </w:r>
          </w:p>
        </w:tc>
      </w:tr>
      <w:tr w:rsidR="008B540B" w14:paraId="1A83904A" w14:textId="77777777" w:rsidTr="00CA1CA8">
        <w:tc>
          <w:tcPr>
            <w:tcW w:w="4863" w:type="dxa"/>
          </w:tcPr>
          <w:p w14:paraId="37B068BC" w14:textId="2B7B88BD" w:rsidR="008B540B" w:rsidRDefault="00CA1CA8" w:rsidP="008B540B">
            <w:r>
              <w:t>CPI</w:t>
            </w:r>
          </w:p>
        </w:tc>
        <w:tc>
          <w:tcPr>
            <w:tcW w:w="4879" w:type="dxa"/>
          </w:tcPr>
          <w:p w14:paraId="05AEB5DD" w14:textId="202024E7" w:rsidR="008B540B" w:rsidRDefault="00CA1CA8" w:rsidP="008B540B">
            <w:r>
              <w:t>Coordinating Principle Investigator</w:t>
            </w:r>
          </w:p>
        </w:tc>
      </w:tr>
      <w:tr w:rsidR="00CA1CA8" w14:paraId="400BDC17" w14:textId="77777777" w:rsidTr="00CA1CA8">
        <w:tc>
          <w:tcPr>
            <w:tcW w:w="4863" w:type="dxa"/>
          </w:tcPr>
          <w:p w14:paraId="2979A36D" w14:textId="77777777" w:rsidR="00CA1CA8" w:rsidRDefault="00CA1CA8" w:rsidP="00BB0198">
            <w:r>
              <w:t>PI</w:t>
            </w:r>
          </w:p>
        </w:tc>
        <w:tc>
          <w:tcPr>
            <w:tcW w:w="4879" w:type="dxa"/>
          </w:tcPr>
          <w:p w14:paraId="3A7F4877" w14:textId="77777777" w:rsidR="00CA1CA8" w:rsidRDefault="00CA1CA8" w:rsidP="00BB0198">
            <w:r>
              <w:t>Principle Investigator</w:t>
            </w:r>
          </w:p>
        </w:tc>
      </w:tr>
      <w:tr w:rsidR="008B540B" w14:paraId="534A1AB7" w14:textId="77777777" w:rsidTr="00CA1CA8">
        <w:tc>
          <w:tcPr>
            <w:tcW w:w="4863" w:type="dxa"/>
          </w:tcPr>
          <w:p w14:paraId="444338C8" w14:textId="0D42CB67" w:rsidR="008B540B" w:rsidRDefault="00CA1CA8" w:rsidP="008B540B">
            <w:r>
              <w:t>TSC</w:t>
            </w:r>
          </w:p>
        </w:tc>
        <w:tc>
          <w:tcPr>
            <w:tcW w:w="4879" w:type="dxa"/>
          </w:tcPr>
          <w:p w14:paraId="61E61896" w14:textId="1030F85F" w:rsidR="008B540B" w:rsidRDefault="00CA1CA8" w:rsidP="008B540B">
            <w:r>
              <w:t>Trial Steering Committee</w:t>
            </w:r>
          </w:p>
        </w:tc>
      </w:tr>
    </w:tbl>
    <w:p w14:paraId="5CEFD1B8" w14:textId="77777777" w:rsidR="008B540B" w:rsidRPr="0010596C" w:rsidRDefault="008B540B" w:rsidP="008B540B"/>
    <w:p w14:paraId="774D679E" w14:textId="77777777" w:rsidR="008B540B" w:rsidRDefault="008B540B" w:rsidP="008B540B"/>
    <w:p w14:paraId="6F8D0830" w14:textId="77777777" w:rsidR="008B540B" w:rsidRDefault="008B540B" w:rsidP="008B540B"/>
    <w:p w14:paraId="108019F1" w14:textId="77777777" w:rsidR="008B540B" w:rsidRDefault="008B540B" w:rsidP="008B540B">
      <w:r>
        <w:br w:type="column"/>
      </w:r>
    </w:p>
    <w:sdt>
      <w:sdtPr>
        <w:rPr>
          <w:rFonts w:asciiTheme="minorHAnsi" w:eastAsiaTheme="minorHAnsi" w:hAnsiTheme="minorHAnsi" w:cstheme="minorBidi"/>
          <w:color w:val="auto"/>
          <w:sz w:val="22"/>
          <w:szCs w:val="22"/>
          <w:lang w:val="en-AU"/>
        </w:rPr>
        <w:id w:val="-1455158859"/>
        <w:docPartObj>
          <w:docPartGallery w:val="Table of Contents"/>
          <w:docPartUnique/>
        </w:docPartObj>
      </w:sdtPr>
      <w:sdtEndPr>
        <w:rPr>
          <w:b/>
          <w:bCs/>
          <w:noProof/>
        </w:rPr>
      </w:sdtEndPr>
      <w:sdtContent>
        <w:p w14:paraId="1D6FF9CF" w14:textId="77777777" w:rsidR="008B540B" w:rsidRDefault="008B540B" w:rsidP="008B540B">
          <w:pPr>
            <w:pStyle w:val="TOCHeading"/>
          </w:pPr>
          <w:r>
            <w:t>Contents</w:t>
          </w:r>
        </w:p>
        <w:p w14:paraId="2710097A" w14:textId="330E3255" w:rsidR="00AB4BA4" w:rsidRDefault="008B540B">
          <w:pPr>
            <w:pStyle w:val="TOC1"/>
            <w:tabs>
              <w:tab w:val="right" w:leader="dot" w:pos="9742"/>
            </w:tabs>
            <w:rPr>
              <w:rFonts w:eastAsiaTheme="minorEastAsia"/>
              <w:noProof/>
              <w:lang w:eastAsia="en-AU"/>
            </w:rPr>
          </w:pPr>
          <w:r>
            <w:rPr>
              <w:b/>
              <w:bCs/>
              <w:noProof/>
            </w:rPr>
            <w:fldChar w:fldCharType="begin"/>
          </w:r>
          <w:r>
            <w:rPr>
              <w:b/>
              <w:bCs/>
              <w:noProof/>
            </w:rPr>
            <w:instrText xml:space="preserve"> TOC \o "1-3" \h \z \u </w:instrText>
          </w:r>
          <w:r>
            <w:rPr>
              <w:b/>
              <w:bCs/>
              <w:noProof/>
            </w:rPr>
            <w:fldChar w:fldCharType="separate"/>
          </w:r>
          <w:hyperlink w:anchor="_Toc532481341" w:history="1">
            <w:r w:rsidR="00AB4BA4" w:rsidRPr="003052A6">
              <w:rPr>
                <w:rStyle w:val="Hyperlink"/>
                <w:b/>
                <w:noProof/>
              </w:rPr>
              <w:t>Glossary</w:t>
            </w:r>
            <w:r w:rsidR="00AB4BA4">
              <w:rPr>
                <w:noProof/>
                <w:webHidden/>
              </w:rPr>
              <w:tab/>
            </w:r>
            <w:r w:rsidR="00AB4BA4">
              <w:rPr>
                <w:noProof/>
                <w:webHidden/>
              </w:rPr>
              <w:fldChar w:fldCharType="begin"/>
            </w:r>
            <w:r w:rsidR="00AB4BA4">
              <w:rPr>
                <w:noProof/>
                <w:webHidden/>
              </w:rPr>
              <w:instrText xml:space="preserve"> PAGEREF _Toc532481341 \h </w:instrText>
            </w:r>
            <w:r w:rsidR="00AB4BA4">
              <w:rPr>
                <w:noProof/>
                <w:webHidden/>
              </w:rPr>
            </w:r>
            <w:r w:rsidR="00AB4BA4">
              <w:rPr>
                <w:noProof/>
                <w:webHidden/>
              </w:rPr>
              <w:fldChar w:fldCharType="separate"/>
            </w:r>
            <w:r w:rsidR="008B3C18">
              <w:rPr>
                <w:noProof/>
                <w:webHidden/>
              </w:rPr>
              <w:t>2</w:t>
            </w:r>
            <w:r w:rsidR="00AB4BA4">
              <w:rPr>
                <w:noProof/>
                <w:webHidden/>
              </w:rPr>
              <w:fldChar w:fldCharType="end"/>
            </w:r>
          </w:hyperlink>
        </w:p>
        <w:p w14:paraId="2D4849DD" w14:textId="33AC1D76" w:rsidR="00AB4BA4" w:rsidRDefault="002D499B">
          <w:pPr>
            <w:pStyle w:val="TOC1"/>
            <w:tabs>
              <w:tab w:val="right" w:leader="dot" w:pos="9742"/>
            </w:tabs>
            <w:rPr>
              <w:rFonts w:eastAsiaTheme="minorEastAsia"/>
              <w:noProof/>
              <w:lang w:eastAsia="en-AU"/>
            </w:rPr>
          </w:pPr>
          <w:hyperlink w:anchor="_Toc532481342" w:history="1">
            <w:r w:rsidR="00AB4BA4" w:rsidRPr="003052A6">
              <w:rPr>
                <w:rStyle w:val="Hyperlink"/>
                <w:noProof/>
              </w:rPr>
              <w:t>Preface</w:t>
            </w:r>
            <w:r w:rsidR="00AB4BA4">
              <w:rPr>
                <w:noProof/>
                <w:webHidden/>
              </w:rPr>
              <w:tab/>
            </w:r>
            <w:r w:rsidR="00AB4BA4">
              <w:rPr>
                <w:noProof/>
                <w:webHidden/>
              </w:rPr>
              <w:fldChar w:fldCharType="begin"/>
            </w:r>
            <w:r w:rsidR="00AB4BA4">
              <w:rPr>
                <w:noProof/>
                <w:webHidden/>
              </w:rPr>
              <w:instrText xml:space="preserve"> PAGEREF _Toc532481342 \h </w:instrText>
            </w:r>
            <w:r w:rsidR="00AB4BA4">
              <w:rPr>
                <w:noProof/>
                <w:webHidden/>
              </w:rPr>
            </w:r>
            <w:r w:rsidR="00AB4BA4">
              <w:rPr>
                <w:noProof/>
                <w:webHidden/>
              </w:rPr>
              <w:fldChar w:fldCharType="separate"/>
            </w:r>
            <w:r w:rsidR="008B3C18">
              <w:rPr>
                <w:noProof/>
                <w:webHidden/>
              </w:rPr>
              <w:t>5</w:t>
            </w:r>
            <w:r w:rsidR="00AB4BA4">
              <w:rPr>
                <w:noProof/>
                <w:webHidden/>
              </w:rPr>
              <w:fldChar w:fldCharType="end"/>
            </w:r>
          </w:hyperlink>
        </w:p>
        <w:p w14:paraId="49467422" w14:textId="22527481" w:rsidR="00AB4BA4" w:rsidRDefault="002D499B">
          <w:pPr>
            <w:pStyle w:val="TOC1"/>
            <w:tabs>
              <w:tab w:val="right" w:leader="dot" w:pos="9742"/>
            </w:tabs>
            <w:rPr>
              <w:rFonts w:eastAsiaTheme="minorEastAsia"/>
              <w:noProof/>
              <w:lang w:eastAsia="en-AU"/>
            </w:rPr>
          </w:pPr>
          <w:hyperlink w:anchor="_Toc532481343" w:history="1">
            <w:r w:rsidR="00AB4BA4" w:rsidRPr="003052A6">
              <w:rPr>
                <w:rStyle w:val="Hyperlink"/>
                <w:b/>
                <w:noProof/>
              </w:rPr>
              <w:t>Section 2: Introduction</w:t>
            </w:r>
            <w:r w:rsidR="00AB4BA4">
              <w:rPr>
                <w:noProof/>
                <w:webHidden/>
              </w:rPr>
              <w:tab/>
            </w:r>
            <w:r w:rsidR="00AB4BA4">
              <w:rPr>
                <w:noProof/>
                <w:webHidden/>
              </w:rPr>
              <w:fldChar w:fldCharType="begin"/>
            </w:r>
            <w:r w:rsidR="00AB4BA4">
              <w:rPr>
                <w:noProof/>
                <w:webHidden/>
              </w:rPr>
              <w:instrText xml:space="preserve"> PAGEREF _Toc532481343 \h </w:instrText>
            </w:r>
            <w:r w:rsidR="00AB4BA4">
              <w:rPr>
                <w:noProof/>
                <w:webHidden/>
              </w:rPr>
            </w:r>
            <w:r w:rsidR="00AB4BA4">
              <w:rPr>
                <w:noProof/>
                <w:webHidden/>
              </w:rPr>
              <w:fldChar w:fldCharType="separate"/>
            </w:r>
            <w:r w:rsidR="008B3C18">
              <w:rPr>
                <w:b/>
                <w:bCs/>
                <w:noProof/>
                <w:webHidden/>
                <w:lang w:val="en-US"/>
              </w:rPr>
              <w:t>Error! Bookmark not defined.</w:t>
            </w:r>
            <w:r w:rsidR="00AB4BA4">
              <w:rPr>
                <w:noProof/>
                <w:webHidden/>
              </w:rPr>
              <w:fldChar w:fldCharType="end"/>
            </w:r>
          </w:hyperlink>
        </w:p>
        <w:p w14:paraId="2EE215D1" w14:textId="2A6E40CF" w:rsidR="00AB4BA4" w:rsidRDefault="002D499B">
          <w:pPr>
            <w:pStyle w:val="TOC1"/>
            <w:tabs>
              <w:tab w:val="right" w:leader="dot" w:pos="9742"/>
            </w:tabs>
            <w:rPr>
              <w:rFonts w:eastAsiaTheme="minorEastAsia"/>
              <w:noProof/>
              <w:lang w:eastAsia="en-AU"/>
            </w:rPr>
          </w:pPr>
          <w:hyperlink w:anchor="_Toc532481344" w:history="1">
            <w:r w:rsidR="00AB4BA4" w:rsidRPr="003052A6">
              <w:rPr>
                <w:rStyle w:val="Hyperlink"/>
                <w:b/>
                <w:noProof/>
              </w:rPr>
              <w:t>2.1.</w:t>
            </w:r>
            <w:r w:rsidR="00AB4BA4">
              <w:rPr>
                <w:noProof/>
                <w:webHidden/>
              </w:rPr>
              <w:tab/>
            </w:r>
            <w:r w:rsidR="00AB4BA4">
              <w:rPr>
                <w:noProof/>
                <w:webHidden/>
              </w:rPr>
              <w:fldChar w:fldCharType="begin"/>
            </w:r>
            <w:r w:rsidR="00AB4BA4">
              <w:rPr>
                <w:noProof/>
                <w:webHidden/>
              </w:rPr>
              <w:instrText xml:space="preserve"> PAGEREF _Toc532481344 \h </w:instrText>
            </w:r>
            <w:r w:rsidR="00AB4BA4">
              <w:rPr>
                <w:noProof/>
                <w:webHidden/>
              </w:rPr>
            </w:r>
            <w:r w:rsidR="00AB4BA4">
              <w:rPr>
                <w:noProof/>
                <w:webHidden/>
              </w:rPr>
              <w:fldChar w:fldCharType="separate"/>
            </w:r>
            <w:r w:rsidR="008B3C18">
              <w:rPr>
                <w:b/>
                <w:bCs/>
                <w:noProof/>
                <w:webHidden/>
                <w:lang w:val="en-US"/>
              </w:rPr>
              <w:t>Error! Bookmark not defined.</w:t>
            </w:r>
            <w:r w:rsidR="00AB4BA4">
              <w:rPr>
                <w:noProof/>
                <w:webHidden/>
              </w:rPr>
              <w:fldChar w:fldCharType="end"/>
            </w:r>
          </w:hyperlink>
        </w:p>
        <w:p w14:paraId="326BC81F" w14:textId="7178A4DB" w:rsidR="00AB4BA4" w:rsidRDefault="002D499B">
          <w:pPr>
            <w:pStyle w:val="TOC1"/>
            <w:tabs>
              <w:tab w:val="right" w:leader="dot" w:pos="9742"/>
            </w:tabs>
            <w:rPr>
              <w:rFonts w:eastAsiaTheme="minorEastAsia"/>
              <w:noProof/>
              <w:lang w:eastAsia="en-AU"/>
            </w:rPr>
          </w:pPr>
          <w:hyperlink w:anchor="_Toc532481345" w:history="1">
            <w:r w:rsidR="00AB4BA4" w:rsidRPr="003052A6">
              <w:rPr>
                <w:rStyle w:val="Hyperlink"/>
                <w:b/>
                <w:noProof/>
              </w:rPr>
              <w:t>Background and Rationale</w:t>
            </w:r>
            <w:r w:rsidR="00AB4BA4">
              <w:rPr>
                <w:noProof/>
                <w:webHidden/>
              </w:rPr>
              <w:tab/>
            </w:r>
            <w:r w:rsidR="00AB4BA4">
              <w:rPr>
                <w:noProof/>
                <w:webHidden/>
              </w:rPr>
              <w:fldChar w:fldCharType="begin"/>
            </w:r>
            <w:r w:rsidR="00AB4BA4">
              <w:rPr>
                <w:noProof/>
                <w:webHidden/>
              </w:rPr>
              <w:instrText xml:space="preserve"> PAGEREF _Toc532481345 \h </w:instrText>
            </w:r>
            <w:r w:rsidR="00AB4BA4">
              <w:rPr>
                <w:noProof/>
                <w:webHidden/>
              </w:rPr>
            </w:r>
            <w:r w:rsidR="00AB4BA4">
              <w:rPr>
                <w:noProof/>
                <w:webHidden/>
              </w:rPr>
              <w:fldChar w:fldCharType="separate"/>
            </w:r>
            <w:r w:rsidR="008B3C18">
              <w:rPr>
                <w:noProof/>
                <w:webHidden/>
              </w:rPr>
              <w:t>7</w:t>
            </w:r>
            <w:r w:rsidR="00AB4BA4">
              <w:rPr>
                <w:noProof/>
                <w:webHidden/>
              </w:rPr>
              <w:fldChar w:fldCharType="end"/>
            </w:r>
          </w:hyperlink>
        </w:p>
        <w:p w14:paraId="6BE914E4" w14:textId="4B208CEA" w:rsidR="00AB4BA4" w:rsidRDefault="002D499B">
          <w:pPr>
            <w:pStyle w:val="TOC1"/>
            <w:tabs>
              <w:tab w:val="right" w:leader="dot" w:pos="9742"/>
            </w:tabs>
            <w:rPr>
              <w:rFonts w:eastAsiaTheme="minorEastAsia"/>
              <w:noProof/>
              <w:lang w:eastAsia="en-AU"/>
            </w:rPr>
          </w:pPr>
          <w:hyperlink w:anchor="_Toc532481346" w:history="1">
            <w:r w:rsidR="00AB4BA4" w:rsidRPr="003052A6">
              <w:rPr>
                <w:rStyle w:val="Hyperlink"/>
                <w:b/>
                <w:noProof/>
              </w:rPr>
              <w:t>2.2. Objectives</w:t>
            </w:r>
            <w:r w:rsidR="00AB4BA4">
              <w:rPr>
                <w:noProof/>
                <w:webHidden/>
              </w:rPr>
              <w:tab/>
            </w:r>
            <w:r w:rsidR="00AB4BA4">
              <w:rPr>
                <w:noProof/>
                <w:webHidden/>
              </w:rPr>
              <w:fldChar w:fldCharType="begin"/>
            </w:r>
            <w:r w:rsidR="00AB4BA4">
              <w:rPr>
                <w:noProof/>
                <w:webHidden/>
              </w:rPr>
              <w:instrText xml:space="preserve"> PAGEREF _Toc532481346 \h </w:instrText>
            </w:r>
            <w:r w:rsidR="00AB4BA4">
              <w:rPr>
                <w:noProof/>
                <w:webHidden/>
              </w:rPr>
            </w:r>
            <w:r w:rsidR="00AB4BA4">
              <w:rPr>
                <w:noProof/>
                <w:webHidden/>
              </w:rPr>
              <w:fldChar w:fldCharType="separate"/>
            </w:r>
            <w:r w:rsidR="008B3C18">
              <w:rPr>
                <w:noProof/>
                <w:webHidden/>
              </w:rPr>
              <w:t>7</w:t>
            </w:r>
            <w:r w:rsidR="00AB4BA4">
              <w:rPr>
                <w:noProof/>
                <w:webHidden/>
              </w:rPr>
              <w:fldChar w:fldCharType="end"/>
            </w:r>
          </w:hyperlink>
        </w:p>
        <w:p w14:paraId="67D3618B" w14:textId="1379FF22" w:rsidR="00AB4BA4" w:rsidRDefault="002D499B">
          <w:pPr>
            <w:pStyle w:val="TOC2"/>
            <w:tabs>
              <w:tab w:val="right" w:leader="dot" w:pos="9742"/>
            </w:tabs>
            <w:rPr>
              <w:rFonts w:eastAsiaTheme="minorEastAsia"/>
              <w:noProof/>
              <w:lang w:eastAsia="en-AU"/>
            </w:rPr>
          </w:pPr>
          <w:hyperlink w:anchor="_Toc532481347" w:history="1">
            <w:r w:rsidR="00AB4BA4" w:rsidRPr="003052A6">
              <w:rPr>
                <w:rStyle w:val="Hyperlink"/>
                <w:noProof/>
              </w:rPr>
              <w:t>Primary</w:t>
            </w:r>
            <w:r w:rsidR="00AB4BA4">
              <w:rPr>
                <w:noProof/>
                <w:webHidden/>
              </w:rPr>
              <w:tab/>
            </w:r>
            <w:r w:rsidR="00AB4BA4">
              <w:rPr>
                <w:noProof/>
                <w:webHidden/>
              </w:rPr>
              <w:fldChar w:fldCharType="begin"/>
            </w:r>
            <w:r w:rsidR="00AB4BA4">
              <w:rPr>
                <w:noProof/>
                <w:webHidden/>
              </w:rPr>
              <w:instrText xml:space="preserve"> PAGEREF _Toc532481347 \h </w:instrText>
            </w:r>
            <w:r w:rsidR="00AB4BA4">
              <w:rPr>
                <w:noProof/>
                <w:webHidden/>
              </w:rPr>
            </w:r>
            <w:r w:rsidR="00AB4BA4">
              <w:rPr>
                <w:noProof/>
                <w:webHidden/>
              </w:rPr>
              <w:fldChar w:fldCharType="separate"/>
            </w:r>
            <w:r w:rsidR="008B3C18">
              <w:rPr>
                <w:noProof/>
                <w:webHidden/>
              </w:rPr>
              <w:t>7</w:t>
            </w:r>
            <w:r w:rsidR="00AB4BA4">
              <w:rPr>
                <w:noProof/>
                <w:webHidden/>
              </w:rPr>
              <w:fldChar w:fldCharType="end"/>
            </w:r>
          </w:hyperlink>
        </w:p>
        <w:p w14:paraId="3351EEEF" w14:textId="317E3070" w:rsidR="00AB4BA4" w:rsidRDefault="002D499B">
          <w:pPr>
            <w:pStyle w:val="TOC2"/>
            <w:tabs>
              <w:tab w:val="right" w:leader="dot" w:pos="9742"/>
            </w:tabs>
            <w:rPr>
              <w:rFonts w:eastAsiaTheme="minorEastAsia"/>
              <w:noProof/>
              <w:lang w:eastAsia="en-AU"/>
            </w:rPr>
          </w:pPr>
          <w:hyperlink w:anchor="_Toc532481348" w:history="1">
            <w:r w:rsidR="00AB4BA4" w:rsidRPr="003052A6">
              <w:rPr>
                <w:rStyle w:val="Hyperlink"/>
                <w:noProof/>
              </w:rPr>
              <w:t>Primary Outcome</w:t>
            </w:r>
            <w:r w:rsidR="00AB4BA4">
              <w:rPr>
                <w:noProof/>
                <w:webHidden/>
              </w:rPr>
              <w:tab/>
            </w:r>
            <w:r w:rsidR="00AB4BA4">
              <w:rPr>
                <w:noProof/>
                <w:webHidden/>
              </w:rPr>
              <w:fldChar w:fldCharType="begin"/>
            </w:r>
            <w:r w:rsidR="00AB4BA4">
              <w:rPr>
                <w:noProof/>
                <w:webHidden/>
              </w:rPr>
              <w:instrText xml:space="preserve"> PAGEREF _Toc532481348 \h </w:instrText>
            </w:r>
            <w:r w:rsidR="00AB4BA4">
              <w:rPr>
                <w:noProof/>
                <w:webHidden/>
              </w:rPr>
            </w:r>
            <w:r w:rsidR="00AB4BA4">
              <w:rPr>
                <w:noProof/>
                <w:webHidden/>
              </w:rPr>
              <w:fldChar w:fldCharType="separate"/>
            </w:r>
            <w:r w:rsidR="008B3C18">
              <w:rPr>
                <w:noProof/>
                <w:webHidden/>
              </w:rPr>
              <w:t>7</w:t>
            </w:r>
            <w:r w:rsidR="00AB4BA4">
              <w:rPr>
                <w:noProof/>
                <w:webHidden/>
              </w:rPr>
              <w:fldChar w:fldCharType="end"/>
            </w:r>
          </w:hyperlink>
        </w:p>
        <w:p w14:paraId="69480DB4" w14:textId="310CEFDD" w:rsidR="00AB4BA4" w:rsidRDefault="002D499B">
          <w:pPr>
            <w:pStyle w:val="TOC3"/>
            <w:tabs>
              <w:tab w:val="right" w:leader="dot" w:pos="9742"/>
            </w:tabs>
            <w:rPr>
              <w:rFonts w:eastAsiaTheme="minorEastAsia"/>
              <w:noProof/>
              <w:lang w:eastAsia="en-AU"/>
            </w:rPr>
          </w:pPr>
          <w:hyperlink w:anchor="_Toc532481349" w:history="1">
            <w:r w:rsidR="00AB4BA4" w:rsidRPr="003052A6">
              <w:rPr>
                <w:rStyle w:val="Hyperlink"/>
                <w:noProof/>
              </w:rPr>
              <w:t>Hypotheses</w:t>
            </w:r>
            <w:r w:rsidR="00AB4BA4">
              <w:rPr>
                <w:noProof/>
                <w:webHidden/>
              </w:rPr>
              <w:tab/>
            </w:r>
            <w:r w:rsidR="00AB4BA4">
              <w:rPr>
                <w:noProof/>
                <w:webHidden/>
              </w:rPr>
              <w:fldChar w:fldCharType="begin"/>
            </w:r>
            <w:r w:rsidR="00AB4BA4">
              <w:rPr>
                <w:noProof/>
                <w:webHidden/>
              </w:rPr>
              <w:instrText xml:space="preserve"> PAGEREF _Toc532481349 \h </w:instrText>
            </w:r>
            <w:r w:rsidR="00AB4BA4">
              <w:rPr>
                <w:noProof/>
                <w:webHidden/>
              </w:rPr>
            </w:r>
            <w:r w:rsidR="00AB4BA4">
              <w:rPr>
                <w:noProof/>
                <w:webHidden/>
              </w:rPr>
              <w:fldChar w:fldCharType="separate"/>
            </w:r>
            <w:r w:rsidR="008B3C18">
              <w:rPr>
                <w:noProof/>
                <w:webHidden/>
              </w:rPr>
              <w:t>7</w:t>
            </w:r>
            <w:r w:rsidR="00AB4BA4">
              <w:rPr>
                <w:noProof/>
                <w:webHidden/>
              </w:rPr>
              <w:fldChar w:fldCharType="end"/>
            </w:r>
          </w:hyperlink>
        </w:p>
        <w:p w14:paraId="0C42AC27" w14:textId="2A21AAFC" w:rsidR="00AB4BA4" w:rsidRDefault="002D499B">
          <w:pPr>
            <w:pStyle w:val="TOC2"/>
            <w:tabs>
              <w:tab w:val="right" w:leader="dot" w:pos="9742"/>
            </w:tabs>
            <w:rPr>
              <w:rFonts w:eastAsiaTheme="minorEastAsia"/>
              <w:noProof/>
              <w:lang w:eastAsia="en-AU"/>
            </w:rPr>
          </w:pPr>
          <w:hyperlink w:anchor="_Toc532481350" w:history="1">
            <w:r w:rsidR="00AB4BA4" w:rsidRPr="003052A6">
              <w:rPr>
                <w:rStyle w:val="Hyperlink"/>
                <w:noProof/>
              </w:rPr>
              <w:t>Secondary</w:t>
            </w:r>
            <w:r w:rsidR="00AB4BA4">
              <w:rPr>
                <w:noProof/>
                <w:webHidden/>
              </w:rPr>
              <w:tab/>
            </w:r>
            <w:r w:rsidR="00AB4BA4">
              <w:rPr>
                <w:noProof/>
                <w:webHidden/>
              </w:rPr>
              <w:fldChar w:fldCharType="begin"/>
            </w:r>
            <w:r w:rsidR="00AB4BA4">
              <w:rPr>
                <w:noProof/>
                <w:webHidden/>
              </w:rPr>
              <w:instrText xml:space="preserve"> PAGEREF _Toc532481350 \h </w:instrText>
            </w:r>
            <w:r w:rsidR="00AB4BA4">
              <w:rPr>
                <w:noProof/>
                <w:webHidden/>
              </w:rPr>
            </w:r>
            <w:r w:rsidR="00AB4BA4">
              <w:rPr>
                <w:noProof/>
                <w:webHidden/>
              </w:rPr>
              <w:fldChar w:fldCharType="separate"/>
            </w:r>
            <w:r w:rsidR="008B3C18">
              <w:rPr>
                <w:noProof/>
                <w:webHidden/>
              </w:rPr>
              <w:t>8</w:t>
            </w:r>
            <w:r w:rsidR="00AB4BA4">
              <w:rPr>
                <w:noProof/>
                <w:webHidden/>
              </w:rPr>
              <w:fldChar w:fldCharType="end"/>
            </w:r>
          </w:hyperlink>
        </w:p>
        <w:p w14:paraId="74D30E02" w14:textId="43671A07" w:rsidR="00AB4BA4" w:rsidRDefault="002D499B">
          <w:pPr>
            <w:pStyle w:val="TOC2"/>
            <w:tabs>
              <w:tab w:val="right" w:leader="dot" w:pos="9742"/>
            </w:tabs>
            <w:rPr>
              <w:rFonts w:eastAsiaTheme="minorEastAsia"/>
              <w:noProof/>
              <w:lang w:eastAsia="en-AU"/>
            </w:rPr>
          </w:pPr>
          <w:hyperlink w:anchor="_Toc532481351" w:history="1">
            <w:r w:rsidR="00AB4BA4" w:rsidRPr="003052A6">
              <w:rPr>
                <w:rStyle w:val="Hyperlink"/>
                <w:noProof/>
              </w:rPr>
              <w:t>Secondary Outcomes</w:t>
            </w:r>
            <w:r w:rsidR="00AB4BA4">
              <w:rPr>
                <w:noProof/>
                <w:webHidden/>
              </w:rPr>
              <w:tab/>
            </w:r>
            <w:r w:rsidR="00AB4BA4">
              <w:rPr>
                <w:noProof/>
                <w:webHidden/>
              </w:rPr>
              <w:fldChar w:fldCharType="begin"/>
            </w:r>
            <w:r w:rsidR="00AB4BA4">
              <w:rPr>
                <w:noProof/>
                <w:webHidden/>
              </w:rPr>
              <w:instrText xml:space="preserve"> PAGEREF _Toc532481351 \h </w:instrText>
            </w:r>
            <w:r w:rsidR="00AB4BA4">
              <w:rPr>
                <w:noProof/>
                <w:webHidden/>
              </w:rPr>
            </w:r>
            <w:r w:rsidR="00AB4BA4">
              <w:rPr>
                <w:noProof/>
                <w:webHidden/>
              </w:rPr>
              <w:fldChar w:fldCharType="separate"/>
            </w:r>
            <w:r w:rsidR="008B3C18">
              <w:rPr>
                <w:noProof/>
                <w:webHidden/>
              </w:rPr>
              <w:t>8</w:t>
            </w:r>
            <w:r w:rsidR="00AB4BA4">
              <w:rPr>
                <w:noProof/>
                <w:webHidden/>
              </w:rPr>
              <w:fldChar w:fldCharType="end"/>
            </w:r>
          </w:hyperlink>
        </w:p>
        <w:p w14:paraId="5FCD6B9E" w14:textId="6E212867" w:rsidR="00AB4BA4" w:rsidRDefault="002D499B">
          <w:pPr>
            <w:pStyle w:val="TOC3"/>
            <w:tabs>
              <w:tab w:val="right" w:leader="dot" w:pos="9742"/>
            </w:tabs>
            <w:rPr>
              <w:rFonts w:eastAsiaTheme="minorEastAsia"/>
              <w:noProof/>
              <w:lang w:eastAsia="en-AU"/>
            </w:rPr>
          </w:pPr>
          <w:hyperlink w:anchor="_Toc532481352" w:history="1">
            <w:r w:rsidR="00AB4BA4" w:rsidRPr="003052A6">
              <w:rPr>
                <w:rStyle w:val="Hyperlink"/>
                <w:noProof/>
              </w:rPr>
              <w:t>Hypotheses</w:t>
            </w:r>
            <w:r w:rsidR="00AB4BA4">
              <w:rPr>
                <w:noProof/>
                <w:webHidden/>
              </w:rPr>
              <w:tab/>
            </w:r>
            <w:r w:rsidR="00AB4BA4">
              <w:rPr>
                <w:noProof/>
                <w:webHidden/>
              </w:rPr>
              <w:fldChar w:fldCharType="begin"/>
            </w:r>
            <w:r w:rsidR="00AB4BA4">
              <w:rPr>
                <w:noProof/>
                <w:webHidden/>
              </w:rPr>
              <w:instrText xml:space="preserve"> PAGEREF _Toc532481352 \h </w:instrText>
            </w:r>
            <w:r w:rsidR="00AB4BA4">
              <w:rPr>
                <w:noProof/>
                <w:webHidden/>
              </w:rPr>
            </w:r>
            <w:r w:rsidR="00AB4BA4">
              <w:rPr>
                <w:noProof/>
                <w:webHidden/>
              </w:rPr>
              <w:fldChar w:fldCharType="separate"/>
            </w:r>
            <w:r w:rsidR="008B3C18">
              <w:rPr>
                <w:noProof/>
                <w:webHidden/>
              </w:rPr>
              <w:t>9</w:t>
            </w:r>
            <w:r w:rsidR="00AB4BA4">
              <w:rPr>
                <w:noProof/>
                <w:webHidden/>
              </w:rPr>
              <w:fldChar w:fldCharType="end"/>
            </w:r>
          </w:hyperlink>
        </w:p>
        <w:p w14:paraId="66A68734" w14:textId="74F6DDCA" w:rsidR="00AB4BA4" w:rsidRDefault="002D499B">
          <w:pPr>
            <w:pStyle w:val="TOC1"/>
            <w:tabs>
              <w:tab w:val="right" w:leader="dot" w:pos="9742"/>
            </w:tabs>
            <w:rPr>
              <w:rFonts w:eastAsiaTheme="minorEastAsia"/>
              <w:noProof/>
              <w:lang w:eastAsia="en-AU"/>
            </w:rPr>
          </w:pPr>
          <w:hyperlink w:anchor="_Toc532481353" w:history="1">
            <w:r w:rsidR="00AB4BA4" w:rsidRPr="003052A6">
              <w:rPr>
                <w:rStyle w:val="Hyperlink"/>
                <w:noProof/>
              </w:rPr>
              <w:t>Study Methods</w:t>
            </w:r>
            <w:r w:rsidR="00AB4BA4">
              <w:rPr>
                <w:noProof/>
                <w:webHidden/>
              </w:rPr>
              <w:tab/>
            </w:r>
            <w:r w:rsidR="00AB4BA4">
              <w:rPr>
                <w:noProof/>
                <w:webHidden/>
              </w:rPr>
              <w:fldChar w:fldCharType="begin"/>
            </w:r>
            <w:r w:rsidR="00AB4BA4">
              <w:rPr>
                <w:noProof/>
                <w:webHidden/>
              </w:rPr>
              <w:instrText xml:space="preserve"> PAGEREF _Toc532481353 \h </w:instrText>
            </w:r>
            <w:r w:rsidR="00AB4BA4">
              <w:rPr>
                <w:noProof/>
                <w:webHidden/>
              </w:rPr>
            </w:r>
            <w:r w:rsidR="00AB4BA4">
              <w:rPr>
                <w:noProof/>
                <w:webHidden/>
              </w:rPr>
              <w:fldChar w:fldCharType="separate"/>
            </w:r>
            <w:r w:rsidR="008B3C18">
              <w:rPr>
                <w:noProof/>
                <w:webHidden/>
              </w:rPr>
              <w:t>10</w:t>
            </w:r>
            <w:r w:rsidR="00AB4BA4">
              <w:rPr>
                <w:noProof/>
                <w:webHidden/>
              </w:rPr>
              <w:fldChar w:fldCharType="end"/>
            </w:r>
          </w:hyperlink>
        </w:p>
        <w:p w14:paraId="1D9DCAEE" w14:textId="5C7B2BD3" w:rsidR="00AB4BA4" w:rsidRDefault="002D499B">
          <w:pPr>
            <w:pStyle w:val="TOC2"/>
            <w:tabs>
              <w:tab w:val="right" w:leader="dot" w:pos="9742"/>
            </w:tabs>
            <w:rPr>
              <w:rFonts w:eastAsiaTheme="minorEastAsia"/>
              <w:noProof/>
              <w:lang w:eastAsia="en-AU"/>
            </w:rPr>
          </w:pPr>
          <w:hyperlink w:anchor="_Toc532481354" w:history="1">
            <w:r w:rsidR="00AB4BA4" w:rsidRPr="003052A6">
              <w:rPr>
                <w:rStyle w:val="Hyperlink"/>
                <w:noProof/>
              </w:rPr>
              <w:t>Trial Design</w:t>
            </w:r>
            <w:r w:rsidR="00AB4BA4">
              <w:rPr>
                <w:noProof/>
                <w:webHidden/>
              </w:rPr>
              <w:tab/>
            </w:r>
            <w:r w:rsidR="00AB4BA4">
              <w:rPr>
                <w:noProof/>
                <w:webHidden/>
              </w:rPr>
              <w:fldChar w:fldCharType="begin"/>
            </w:r>
            <w:r w:rsidR="00AB4BA4">
              <w:rPr>
                <w:noProof/>
                <w:webHidden/>
              </w:rPr>
              <w:instrText xml:space="preserve"> PAGEREF _Toc532481354 \h </w:instrText>
            </w:r>
            <w:r w:rsidR="00AB4BA4">
              <w:rPr>
                <w:noProof/>
                <w:webHidden/>
              </w:rPr>
            </w:r>
            <w:r w:rsidR="00AB4BA4">
              <w:rPr>
                <w:noProof/>
                <w:webHidden/>
              </w:rPr>
              <w:fldChar w:fldCharType="separate"/>
            </w:r>
            <w:r w:rsidR="008B3C18">
              <w:rPr>
                <w:noProof/>
                <w:webHidden/>
              </w:rPr>
              <w:t>10</w:t>
            </w:r>
            <w:r w:rsidR="00AB4BA4">
              <w:rPr>
                <w:noProof/>
                <w:webHidden/>
              </w:rPr>
              <w:fldChar w:fldCharType="end"/>
            </w:r>
          </w:hyperlink>
        </w:p>
        <w:p w14:paraId="497EDBA9" w14:textId="39567739" w:rsidR="00AB4BA4" w:rsidRDefault="002D499B">
          <w:pPr>
            <w:pStyle w:val="TOC2"/>
            <w:tabs>
              <w:tab w:val="right" w:leader="dot" w:pos="9742"/>
            </w:tabs>
            <w:rPr>
              <w:rFonts w:eastAsiaTheme="minorEastAsia"/>
              <w:noProof/>
              <w:lang w:eastAsia="en-AU"/>
            </w:rPr>
          </w:pPr>
          <w:hyperlink w:anchor="_Toc532481355" w:history="1">
            <w:r w:rsidR="00AB4BA4" w:rsidRPr="003052A6">
              <w:rPr>
                <w:rStyle w:val="Hyperlink"/>
                <w:noProof/>
              </w:rPr>
              <w:t>Randomisation</w:t>
            </w:r>
            <w:r w:rsidR="00AB4BA4">
              <w:rPr>
                <w:noProof/>
                <w:webHidden/>
              </w:rPr>
              <w:tab/>
            </w:r>
            <w:r w:rsidR="00AB4BA4">
              <w:rPr>
                <w:noProof/>
                <w:webHidden/>
              </w:rPr>
              <w:fldChar w:fldCharType="begin"/>
            </w:r>
            <w:r w:rsidR="00AB4BA4">
              <w:rPr>
                <w:noProof/>
                <w:webHidden/>
              </w:rPr>
              <w:instrText xml:space="preserve"> PAGEREF _Toc532481355 \h </w:instrText>
            </w:r>
            <w:r w:rsidR="00AB4BA4">
              <w:rPr>
                <w:noProof/>
                <w:webHidden/>
              </w:rPr>
            </w:r>
            <w:r w:rsidR="00AB4BA4">
              <w:rPr>
                <w:noProof/>
                <w:webHidden/>
              </w:rPr>
              <w:fldChar w:fldCharType="separate"/>
            </w:r>
            <w:r w:rsidR="008B3C18">
              <w:rPr>
                <w:noProof/>
                <w:webHidden/>
              </w:rPr>
              <w:t>10</w:t>
            </w:r>
            <w:r w:rsidR="00AB4BA4">
              <w:rPr>
                <w:noProof/>
                <w:webHidden/>
              </w:rPr>
              <w:fldChar w:fldCharType="end"/>
            </w:r>
          </w:hyperlink>
        </w:p>
        <w:p w14:paraId="22BDBC03" w14:textId="432FC783" w:rsidR="00AB4BA4" w:rsidRDefault="002D499B">
          <w:pPr>
            <w:pStyle w:val="TOC2"/>
            <w:tabs>
              <w:tab w:val="right" w:leader="dot" w:pos="9742"/>
            </w:tabs>
            <w:rPr>
              <w:rFonts w:eastAsiaTheme="minorEastAsia"/>
              <w:noProof/>
              <w:lang w:eastAsia="en-AU"/>
            </w:rPr>
          </w:pPr>
          <w:hyperlink w:anchor="_Toc532481356" w:history="1">
            <w:r w:rsidR="00AB4BA4" w:rsidRPr="003052A6">
              <w:rPr>
                <w:rStyle w:val="Hyperlink"/>
                <w:noProof/>
              </w:rPr>
              <w:t>Sample Size</w:t>
            </w:r>
            <w:r w:rsidR="00AB4BA4">
              <w:rPr>
                <w:noProof/>
                <w:webHidden/>
              </w:rPr>
              <w:tab/>
            </w:r>
            <w:r w:rsidR="00AB4BA4">
              <w:rPr>
                <w:noProof/>
                <w:webHidden/>
              </w:rPr>
              <w:fldChar w:fldCharType="begin"/>
            </w:r>
            <w:r w:rsidR="00AB4BA4">
              <w:rPr>
                <w:noProof/>
                <w:webHidden/>
              </w:rPr>
              <w:instrText xml:space="preserve"> PAGEREF _Toc532481356 \h </w:instrText>
            </w:r>
            <w:r w:rsidR="00AB4BA4">
              <w:rPr>
                <w:noProof/>
                <w:webHidden/>
              </w:rPr>
            </w:r>
            <w:r w:rsidR="00AB4BA4">
              <w:rPr>
                <w:noProof/>
                <w:webHidden/>
              </w:rPr>
              <w:fldChar w:fldCharType="separate"/>
            </w:r>
            <w:r w:rsidR="008B3C18">
              <w:rPr>
                <w:noProof/>
                <w:webHidden/>
              </w:rPr>
              <w:t>10</w:t>
            </w:r>
            <w:r w:rsidR="00AB4BA4">
              <w:rPr>
                <w:noProof/>
                <w:webHidden/>
              </w:rPr>
              <w:fldChar w:fldCharType="end"/>
            </w:r>
          </w:hyperlink>
        </w:p>
        <w:p w14:paraId="63E27BDB" w14:textId="497D25E8" w:rsidR="00AB4BA4" w:rsidRDefault="002D499B">
          <w:pPr>
            <w:pStyle w:val="TOC2"/>
            <w:tabs>
              <w:tab w:val="right" w:leader="dot" w:pos="9742"/>
            </w:tabs>
            <w:rPr>
              <w:rFonts w:eastAsiaTheme="minorEastAsia"/>
              <w:noProof/>
              <w:lang w:eastAsia="en-AU"/>
            </w:rPr>
          </w:pPr>
          <w:hyperlink w:anchor="_Toc532481357" w:history="1">
            <w:r w:rsidR="00AB4BA4" w:rsidRPr="003052A6">
              <w:rPr>
                <w:rStyle w:val="Hyperlink"/>
                <w:noProof/>
              </w:rPr>
              <w:t>Framework</w:t>
            </w:r>
            <w:r w:rsidR="00AB4BA4">
              <w:rPr>
                <w:noProof/>
                <w:webHidden/>
              </w:rPr>
              <w:tab/>
            </w:r>
            <w:r w:rsidR="00AB4BA4">
              <w:rPr>
                <w:noProof/>
                <w:webHidden/>
              </w:rPr>
              <w:fldChar w:fldCharType="begin"/>
            </w:r>
            <w:r w:rsidR="00AB4BA4">
              <w:rPr>
                <w:noProof/>
                <w:webHidden/>
              </w:rPr>
              <w:instrText xml:space="preserve"> PAGEREF _Toc532481357 \h </w:instrText>
            </w:r>
            <w:r w:rsidR="00AB4BA4">
              <w:rPr>
                <w:noProof/>
                <w:webHidden/>
              </w:rPr>
            </w:r>
            <w:r w:rsidR="00AB4BA4">
              <w:rPr>
                <w:noProof/>
                <w:webHidden/>
              </w:rPr>
              <w:fldChar w:fldCharType="separate"/>
            </w:r>
            <w:r w:rsidR="008B3C18">
              <w:rPr>
                <w:noProof/>
                <w:webHidden/>
              </w:rPr>
              <w:t>11</w:t>
            </w:r>
            <w:r w:rsidR="00AB4BA4">
              <w:rPr>
                <w:noProof/>
                <w:webHidden/>
              </w:rPr>
              <w:fldChar w:fldCharType="end"/>
            </w:r>
          </w:hyperlink>
        </w:p>
        <w:p w14:paraId="02B66651" w14:textId="3F0EADD0" w:rsidR="00AB4BA4" w:rsidRDefault="002D499B">
          <w:pPr>
            <w:pStyle w:val="TOC2"/>
            <w:tabs>
              <w:tab w:val="right" w:leader="dot" w:pos="9742"/>
            </w:tabs>
            <w:rPr>
              <w:rFonts w:eastAsiaTheme="minorEastAsia"/>
              <w:noProof/>
              <w:lang w:eastAsia="en-AU"/>
            </w:rPr>
          </w:pPr>
          <w:hyperlink w:anchor="_Toc532481358" w:history="1">
            <w:r w:rsidR="00AB4BA4" w:rsidRPr="003052A6">
              <w:rPr>
                <w:rStyle w:val="Hyperlink"/>
                <w:noProof/>
              </w:rPr>
              <w:t>Interim Analyses and Stopping Rules</w:t>
            </w:r>
            <w:r w:rsidR="00AB4BA4">
              <w:rPr>
                <w:noProof/>
                <w:webHidden/>
              </w:rPr>
              <w:tab/>
            </w:r>
            <w:r w:rsidR="00AB4BA4">
              <w:rPr>
                <w:noProof/>
                <w:webHidden/>
              </w:rPr>
              <w:fldChar w:fldCharType="begin"/>
            </w:r>
            <w:r w:rsidR="00AB4BA4">
              <w:rPr>
                <w:noProof/>
                <w:webHidden/>
              </w:rPr>
              <w:instrText xml:space="preserve"> PAGEREF _Toc532481358 \h </w:instrText>
            </w:r>
            <w:r w:rsidR="00AB4BA4">
              <w:rPr>
                <w:noProof/>
                <w:webHidden/>
              </w:rPr>
            </w:r>
            <w:r w:rsidR="00AB4BA4">
              <w:rPr>
                <w:noProof/>
                <w:webHidden/>
              </w:rPr>
              <w:fldChar w:fldCharType="separate"/>
            </w:r>
            <w:r w:rsidR="008B3C18">
              <w:rPr>
                <w:noProof/>
                <w:webHidden/>
              </w:rPr>
              <w:t>11</w:t>
            </w:r>
            <w:r w:rsidR="00AB4BA4">
              <w:rPr>
                <w:noProof/>
                <w:webHidden/>
              </w:rPr>
              <w:fldChar w:fldCharType="end"/>
            </w:r>
          </w:hyperlink>
        </w:p>
        <w:p w14:paraId="2A7FD82A" w14:textId="6F4D591F" w:rsidR="00AB4BA4" w:rsidRDefault="002D499B">
          <w:pPr>
            <w:pStyle w:val="TOC2"/>
            <w:tabs>
              <w:tab w:val="right" w:leader="dot" w:pos="9742"/>
            </w:tabs>
            <w:rPr>
              <w:rFonts w:eastAsiaTheme="minorEastAsia"/>
              <w:noProof/>
              <w:lang w:eastAsia="en-AU"/>
            </w:rPr>
          </w:pPr>
          <w:hyperlink w:anchor="_Toc532481359" w:history="1">
            <w:r w:rsidR="00AB4BA4" w:rsidRPr="003052A6">
              <w:rPr>
                <w:rStyle w:val="Hyperlink"/>
                <w:noProof/>
              </w:rPr>
              <w:t>Timing of Final Analysis</w:t>
            </w:r>
            <w:r w:rsidR="00AB4BA4">
              <w:rPr>
                <w:noProof/>
                <w:webHidden/>
              </w:rPr>
              <w:tab/>
            </w:r>
            <w:r w:rsidR="00AB4BA4">
              <w:rPr>
                <w:noProof/>
                <w:webHidden/>
              </w:rPr>
              <w:fldChar w:fldCharType="begin"/>
            </w:r>
            <w:r w:rsidR="00AB4BA4">
              <w:rPr>
                <w:noProof/>
                <w:webHidden/>
              </w:rPr>
              <w:instrText xml:space="preserve"> PAGEREF _Toc532481359 \h </w:instrText>
            </w:r>
            <w:r w:rsidR="00AB4BA4">
              <w:rPr>
                <w:noProof/>
                <w:webHidden/>
              </w:rPr>
            </w:r>
            <w:r w:rsidR="00AB4BA4">
              <w:rPr>
                <w:noProof/>
                <w:webHidden/>
              </w:rPr>
              <w:fldChar w:fldCharType="separate"/>
            </w:r>
            <w:r w:rsidR="008B3C18">
              <w:rPr>
                <w:noProof/>
                <w:webHidden/>
              </w:rPr>
              <w:t>12</w:t>
            </w:r>
            <w:r w:rsidR="00AB4BA4">
              <w:rPr>
                <w:noProof/>
                <w:webHidden/>
              </w:rPr>
              <w:fldChar w:fldCharType="end"/>
            </w:r>
          </w:hyperlink>
        </w:p>
        <w:p w14:paraId="05949995" w14:textId="70EEE195" w:rsidR="00AB4BA4" w:rsidRDefault="002D499B">
          <w:pPr>
            <w:pStyle w:val="TOC2"/>
            <w:tabs>
              <w:tab w:val="right" w:leader="dot" w:pos="9742"/>
            </w:tabs>
            <w:rPr>
              <w:rFonts w:eastAsiaTheme="minorEastAsia"/>
              <w:noProof/>
              <w:lang w:eastAsia="en-AU"/>
            </w:rPr>
          </w:pPr>
          <w:hyperlink w:anchor="_Toc532481360" w:history="1">
            <w:r w:rsidR="00AB4BA4" w:rsidRPr="003052A6">
              <w:rPr>
                <w:rStyle w:val="Hyperlink"/>
                <w:noProof/>
              </w:rPr>
              <w:t>Timing of Outcome Assessments</w:t>
            </w:r>
            <w:r w:rsidR="00AB4BA4">
              <w:rPr>
                <w:noProof/>
                <w:webHidden/>
              </w:rPr>
              <w:tab/>
            </w:r>
            <w:r w:rsidR="00AB4BA4">
              <w:rPr>
                <w:noProof/>
                <w:webHidden/>
              </w:rPr>
              <w:fldChar w:fldCharType="begin"/>
            </w:r>
            <w:r w:rsidR="00AB4BA4">
              <w:rPr>
                <w:noProof/>
                <w:webHidden/>
              </w:rPr>
              <w:instrText xml:space="preserve"> PAGEREF _Toc532481360 \h </w:instrText>
            </w:r>
            <w:r w:rsidR="00AB4BA4">
              <w:rPr>
                <w:noProof/>
                <w:webHidden/>
              </w:rPr>
            </w:r>
            <w:r w:rsidR="00AB4BA4">
              <w:rPr>
                <w:noProof/>
                <w:webHidden/>
              </w:rPr>
              <w:fldChar w:fldCharType="separate"/>
            </w:r>
            <w:r w:rsidR="008B3C18">
              <w:rPr>
                <w:noProof/>
                <w:webHidden/>
              </w:rPr>
              <w:t>12</w:t>
            </w:r>
            <w:r w:rsidR="00AB4BA4">
              <w:rPr>
                <w:noProof/>
                <w:webHidden/>
              </w:rPr>
              <w:fldChar w:fldCharType="end"/>
            </w:r>
          </w:hyperlink>
        </w:p>
        <w:p w14:paraId="30D496D6" w14:textId="1B802226" w:rsidR="00AB4BA4" w:rsidRDefault="002D499B">
          <w:pPr>
            <w:pStyle w:val="TOC1"/>
            <w:tabs>
              <w:tab w:val="right" w:leader="dot" w:pos="9742"/>
            </w:tabs>
            <w:rPr>
              <w:rFonts w:eastAsiaTheme="minorEastAsia"/>
              <w:noProof/>
              <w:lang w:eastAsia="en-AU"/>
            </w:rPr>
          </w:pPr>
          <w:hyperlink w:anchor="_Toc532481361" w:history="1">
            <w:r w:rsidR="00AB4BA4" w:rsidRPr="003052A6">
              <w:rPr>
                <w:rStyle w:val="Hyperlink"/>
                <w:noProof/>
              </w:rPr>
              <w:t>Statistical Principals</w:t>
            </w:r>
            <w:r w:rsidR="00AB4BA4">
              <w:rPr>
                <w:noProof/>
                <w:webHidden/>
              </w:rPr>
              <w:tab/>
            </w:r>
            <w:r w:rsidR="00AB4BA4">
              <w:rPr>
                <w:noProof/>
                <w:webHidden/>
              </w:rPr>
              <w:fldChar w:fldCharType="begin"/>
            </w:r>
            <w:r w:rsidR="00AB4BA4">
              <w:rPr>
                <w:noProof/>
                <w:webHidden/>
              </w:rPr>
              <w:instrText xml:space="preserve"> PAGEREF _Toc532481361 \h </w:instrText>
            </w:r>
            <w:r w:rsidR="00AB4BA4">
              <w:rPr>
                <w:noProof/>
                <w:webHidden/>
              </w:rPr>
            </w:r>
            <w:r w:rsidR="00AB4BA4">
              <w:rPr>
                <w:noProof/>
                <w:webHidden/>
              </w:rPr>
              <w:fldChar w:fldCharType="separate"/>
            </w:r>
            <w:r w:rsidR="008B3C18">
              <w:rPr>
                <w:noProof/>
                <w:webHidden/>
              </w:rPr>
              <w:t>13</w:t>
            </w:r>
            <w:r w:rsidR="00AB4BA4">
              <w:rPr>
                <w:noProof/>
                <w:webHidden/>
              </w:rPr>
              <w:fldChar w:fldCharType="end"/>
            </w:r>
          </w:hyperlink>
        </w:p>
        <w:p w14:paraId="66AB61F0" w14:textId="3D27FFEB" w:rsidR="00AB4BA4" w:rsidRDefault="002D499B">
          <w:pPr>
            <w:pStyle w:val="TOC2"/>
            <w:tabs>
              <w:tab w:val="right" w:leader="dot" w:pos="9742"/>
            </w:tabs>
            <w:rPr>
              <w:rFonts w:eastAsiaTheme="minorEastAsia"/>
              <w:noProof/>
              <w:lang w:eastAsia="en-AU"/>
            </w:rPr>
          </w:pPr>
          <w:hyperlink w:anchor="_Toc532481362" w:history="1">
            <w:r w:rsidR="00AB4BA4" w:rsidRPr="003052A6">
              <w:rPr>
                <w:rStyle w:val="Hyperlink"/>
                <w:noProof/>
              </w:rPr>
              <w:t>Type I Error Rate/Level of Significance</w:t>
            </w:r>
            <w:r w:rsidR="00AB4BA4">
              <w:rPr>
                <w:noProof/>
                <w:webHidden/>
              </w:rPr>
              <w:tab/>
            </w:r>
            <w:r w:rsidR="00AB4BA4">
              <w:rPr>
                <w:noProof/>
                <w:webHidden/>
              </w:rPr>
              <w:fldChar w:fldCharType="begin"/>
            </w:r>
            <w:r w:rsidR="00AB4BA4">
              <w:rPr>
                <w:noProof/>
                <w:webHidden/>
              </w:rPr>
              <w:instrText xml:space="preserve"> PAGEREF _Toc532481362 \h </w:instrText>
            </w:r>
            <w:r w:rsidR="00AB4BA4">
              <w:rPr>
                <w:noProof/>
                <w:webHidden/>
              </w:rPr>
            </w:r>
            <w:r w:rsidR="00AB4BA4">
              <w:rPr>
                <w:noProof/>
                <w:webHidden/>
              </w:rPr>
              <w:fldChar w:fldCharType="separate"/>
            </w:r>
            <w:r w:rsidR="008B3C18">
              <w:rPr>
                <w:noProof/>
                <w:webHidden/>
              </w:rPr>
              <w:t>13</w:t>
            </w:r>
            <w:r w:rsidR="00AB4BA4">
              <w:rPr>
                <w:noProof/>
                <w:webHidden/>
              </w:rPr>
              <w:fldChar w:fldCharType="end"/>
            </w:r>
          </w:hyperlink>
        </w:p>
        <w:p w14:paraId="57D917FE" w14:textId="6C8A1877" w:rsidR="00AB4BA4" w:rsidRDefault="002D499B">
          <w:pPr>
            <w:pStyle w:val="TOC2"/>
            <w:tabs>
              <w:tab w:val="right" w:leader="dot" w:pos="9742"/>
            </w:tabs>
            <w:rPr>
              <w:rFonts w:eastAsiaTheme="minorEastAsia"/>
              <w:noProof/>
              <w:lang w:eastAsia="en-AU"/>
            </w:rPr>
          </w:pPr>
          <w:hyperlink w:anchor="_Toc532481363" w:history="1">
            <w:r w:rsidR="00AB4BA4" w:rsidRPr="003052A6">
              <w:rPr>
                <w:rStyle w:val="Hyperlink"/>
                <w:noProof/>
              </w:rPr>
              <w:t>Rationale for any deviation from Pre-specified Analysis Plan</w:t>
            </w:r>
            <w:r w:rsidR="00AB4BA4">
              <w:rPr>
                <w:noProof/>
                <w:webHidden/>
              </w:rPr>
              <w:tab/>
            </w:r>
            <w:r w:rsidR="00AB4BA4">
              <w:rPr>
                <w:noProof/>
                <w:webHidden/>
              </w:rPr>
              <w:fldChar w:fldCharType="begin"/>
            </w:r>
            <w:r w:rsidR="00AB4BA4">
              <w:rPr>
                <w:noProof/>
                <w:webHidden/>
              </w:rPr>
              <w:instrText xml:space="preserve"> PAGEREF _Toc532481363 \h </w:instrText>
            </w:r>
            <w:r w:rsidR="00AB4BA4">
              <w:rPr>
                <w:noProof/>
                <w:webHidden/>
              </w:rPr>
            </w:r>
            <w:r w:rsidR="00AB4BA4">
              <w:rPr>
                <w:noProof/>
                <w:webHidden/>
              </w:rPr>
              <w:fldChar w:fldCharType="separate"/>
            </w:r>
            <w:r w:rsidR="008B3C18">
              <w:rPr>
                <w:noProof/>
                <w:webHidden/>
              </w:rPr>
              <w:t>13</w:t>
            </w:r>
            <w:r w:rsidR="00AB4BA4">
              <w:rPr>
                <w:noProof/>
                <w:webHidden/>
              </w:rPr>
              <w:fldChar w:fldCharType="end"/>
            </w:r>
          </w:hyperlink>
        </w:p>
        <w:p w14:paraId="3E7A4304" w14:textId="1B506174" w:rsidR="00AB4BA4" w:rsidRDefault="002D499B">
          <w:pPr>
            <w:pStyle w:val="TOC2"/>
            <w:tabs>
              <w:tab w:val="right" w:leader="dot" w:pos="9742"/>
            </w:tabs>
            <w:rPr>
              <w:rFonts w:eastAsiaTheme="minorEastAsia"/>
              <w:noProof/>
              <w:lang w:eastAsia="en-AU"/>
            </w:rPr>
          </w:pPr>
          <w:hyperlink w:anchor="_Toc532481364" w:history="1">
            <w:r w:rsidR="00AB4BA4" w:rsidRPr="003052A6">
              <w:rPr>
                <w:rStyle w:val="Hyperlink"/>
                <w:noProof/>
              </w:rPr>
              <w:t>Quality Control</w:t>
            </w:r>
            <w:r w:rsidR="00AB4BA4">
              <w:rPr>
                <w:noProof/>
                <w:webHidden/>
              </w:rPr>
              <w:tab/>
            </w:r>
            <w:r w:rsidR="00AB4BA4">
              <w:rPr>
                <w:noProof/>
                <w:webHidden/>
              </w:rPr>
              <w:fldChar w:fldCharType="begin"/>
            </w:r>
            <w:r w:rsidR="00AB4BA4">
              <w:rPr>
                <w:noProof/>
                <w:webHidden/>
              </w:rPr>
              <w:instrText xml:space="preserve"> PAGEREF _Toc532481364 \h </w:instrText>
            </w:r>
            <w:r w:rsidR="00AB4BA4">
              <w:rPr>
                <w:noProof/>
                <w:webHidden/>
              </w:rPr>
            </w:r>
            <w:r w:rsidR="00AB4BA4">
              <w:rPr>
                <w:noProof/>
                <w:webHidden/>
              </w:rPr>
              <w:fldChar w:fldCharType="separate"/>
            </w:r>
            <w:r w:rsidR="008B3C18">
              <w:rPr>
                <w:noProof/>
                <w:webHidden/>
              </w:rPr>
              <w:t>13</w:t>
            </w:r>
            <w:r w:rsidR="00AB4BA4">
              <w:rPr>
                <w:noProof/>
                <w:webHidden/>
              </w:rPr>
              <w:fldChar w:fldCharType="end"/>
            </w:r>
          </w:hyperlink>
        </w:p>
        <w:p w14:paraId="7369BED3" w14:textId="16285AB8" w:rsidR="00AB4BA4" w:rsidRDefault="002D499B">
          <w:pPr>
            <w:pStyle w:val="TOC2"/>
            <w:tabs>
              <w:tab w:val="right" w:leader="dot" w:pos="9742"/>
            </w:tabs>
            <w:rPr>
              <w:rFonts w:eastAsiaTheme="minorEastAsia"/>
              <w:noProof/>
              <w:lang w:eastAsia="en-AU"/>
            </w:rPr>
          </w:pPr>
          <w:hyperlink w:anchor="_Toc532481365" w:history="1">
            <w:r w:rsidR="00AB4BA4" w:rsidRPr="003052A6">
              <w:rPr>
                <w:rStyle w:val="Hyperlink"/>
                <w:noProof/>
              </w:rPr>
              <w:t>Analysis Population</w:t>
            </w:r>
            <w:r w:rsidR="00AB4BA4">
              <w:rPr>
                <w:noProof/>
                <w:webHidden/>
              </w:rPr>
              <w:tab/>
            </w:r>
            <w:r w:rsidR="00AB4BA4">
              <w:rPr>
                <w:noProof/>
                <w:webHidden/>
              </w:rPr>
              <w:fldChar w:fldCharType="begin"/>
            </w:r>
            <w:r w:rsidR="00AB4BA4">
              <w:rPr>
                <w:noProof/>
                <w:webHidden/>
              </w:rPr>
              <w:instrText xml:space="preserve"> PAGEREF _Toc532481365 \h </w:instrText>
            </w:r>
            <w:r w:rsidR="00AB4BA4">
              <w:rPr>
                <w:noProof/>
                <w:webHidden/>
              </w:rPr>
            </w:r>
            <w:r w:rsidR="00AB4BA4">
              <w:rPr>
                <w:noProof/>
                <w:webHidden/>
              </w:rPr>
              <w:fldChar w:fldCharType="separate"/>
            </w:r>
            <w:r w:rsidR="008B3C18">
              <w:rPr>
                <w:noProof/>
                <w:webHidden/>
              </w:rPr>
              <w:t>13</w:t>
            </w:r>
            <w:r w:rsidR="00AB4BA4">
              <w:rPr>
                <w:noProof/>
                <w:webHidden/>
              </w:rPr>
              <w:fldChar w:fldCharType="end"/>
            </w:r>
          </w:hyperlink>
        </w:p>
        <w:p w14:paraId="3ACAA4B5" w14:textId="49A0EF10" w:rsidR="00AB4BA4" w:rsidRDefault="002D499B">
          <w:pPr>
            <w:pStyle w:val="TOC1"/>
            <w:tabs>
              <w:tab w:val="right" w:leader="dot" w:pos="9742"/>
            </w:tabs>
            <w:rPr>
              <w:rFonts w:eastAsiaTheme="minorEastAsia"/>
              <w:noProof/>
              <w:lang w:eastAsia="en-AU"/>
            </w:rPr>
          </w:pPr>
          <w:hyperlink w:anchor="_Toc532481366" w:history="1">
            <w:r w:rsidR="00AB4BA4" w:rsidRPr="003052A6">
              <w:rPr>
                <w:rStyle w:val="Hyperlink"/>
                <w:noProof/>
              </w:rPr>
              <w:t>Trial Population and Processes</w:t>
            </w:r>
            <w:r w:rsidR="00AB4BA4">
              <w:rPr>
                <w:noProof/>
                <w:webHidden/>
              </w:rPr>
              <w:tab/>
            </w:r>
            <w:r w:rsidR="00AB4BA4">
              <w:rPr>
                <w:noProof/>
                <w:webHidden/>
              </w:rPr>
              <w:fldChar w:fldCharType="begin"/>
            </w:r>
            <w:r w:rsidR="00AB4BA4">
              <w:rPr>
                <w:noProof/>
                <w:webHidden/>
              </w:rPr>
              <w:instrText xml:space="preserve"> PAGEREF _Toc532481366 \h </w:instrText>
            </w:r>
            <w:r w:rsidR="00AB4BA4">
              <w:rPr>
                <w:noProof/>
                <w:webHidden/>
              </w:rPr>
            </w:r>
            <w:r w:rsidR="00AB4BA4">
              <w:rPr>
                <w:noProof/>
                <w:webHidden/>
              </w:rPr>
              <w:fldChar w:fldCharType="separate"/>
            </w:r>
            <w:r w:rsidR="008B3C18">
              <w:rPr>
                <w:noProof/>
                <w:webHidden/>
              </w:rPr>
              <w:t>13</w:t>
            </w:r>
            <w:r w:rsidR="00AB4BA4">
              <w:rPr>
                <w:noProof/>
                <w:webHidden/>
              </w:rPr>
              <w:fldChar w:fldCharType="end"/>
            </w:r>
          </w:hyperlink>
        </w:p>
        <w:p w14:paraId="0B1D7791" w14:textId="25C6CC19" w:rsidR="00AB4BA4" w:rsidRDefault="002D499B">
          <w:pPr>
            <w:pStyle w:val="TOC2"/>
            <w:tabs>
              <w:tab w:val="right" w:leader="dot" w:pos="9742"/>
            </w:tabs>
            <w:rPr>
              <w:rFonts w:eastAsiaTheme="minorEastAsia"/>
              <w:noProof/>
              <w:lang w:eastAsia="en-AU"/>
            </w:rPr>
          </w:pPr>
          <w:hyperlink w:anchor="_Toc532481367" w:history="1">
            <w:r w:rsidR="00AB4BA4" w:rsidRPr="003052A6">
              <w:rPr>
                <w:rStyle w:val="Hyperlink"/>
                <w:noProof/>
              </w:rPr>
              <w:t>Overview of Trial Processes</w:t>
            </w:r>
            <w:r w:rsidR="00AB4BA4">
              <w:rPr>
                <w:noProof/>
                <w:webHidden/>
              </w:rPr>
              <w:tab/>
            </w:r>
            <w:r w:rsidR="00AB4BA4">
              <w:rPr>
                <w:noProof/>
                <w:webHidden/>
              </w:rPr>
              <w:fldChar w:fldCharType="begin"/>
            </w:r>
            <w:r w:rsidR="00AB4BA4">
              <w:rPr>
                <w:noProof/>
                <w:webHidden/>
              </w:rPr>
              <w:instrText xml:space="preserve"> PAGEREF _Toc532481367 \h </w:instrText>
            </w:r>
            <w:r w:rsidR="00AB4BA4">
              <w:rPr>
                <w:noProof/>
                <w:webHidden/>
              </w:rPr>
            </w:r>
            <w:r w:rsidR="00AB4BA4">
              <w:rPr>
                <w:noProof/>
                <w:webHidden/>
              </w:rPr>
              <w:fldChar w:fldCharType="separate"/>
            </w:r>
            <w:r w:rsidR="008B3C18">
              <w:rPr>
                <w:noProof/>
                <w:webHidden/>
              </w:rPr>
              <w:t>14</w:t>
            </w:r>
            <w:r w:rsidR="00AB4BA4">
              <w:rPr>
                <w:noProof/>
                <w:webHidden/>
              </w:rPr>
              <w:fldChar w:fldCharType="end"/>
            </w:r>
          </w:hyperlink>
        </w:p>
        <w:p w14:paraId="0480B7EB" w14:textId="05AAF3BE" w:rsidR="00AB4BA4" w:rsidRDefault="002D499B">
          <w:pPr>
            <w:pStyle w:val="TOC2"/>
            <w:tabs>
              <w:tab w:val="right" w:leader="dot" w:pos="9742"/>
            </w:tabs>
            <w:rPr>
              <w:rFonts w:eastAsiaTheme="minorEastAsia"/>
              <w:noProof/>
              <w:lang w:eastAsia="en-AU"/>
            </w:rPr>
          </w:pPr>
          <w:hyperlink w:anchor="_Toc532481368" w:history="1">
            <w:r w:rsidR="00AB4BA4" w:rsidRPr="003052A6">
              <w:rPr>
                <w:rStyle w:val="Hyperlink"/>
                <w:noProof/>
              </w:rPr>
              <w:t>Eligibility</w:t>
            </w:r>
            <w:r w:rsidR="00AB4BA4">
              <w:rPr>
                <w:noProof/>
                <w:webHidden/>
              </w:rPr>
              <w:tab/>
            </w:r>
            <w:r w:rsidR="00AB4BA4">
              <w:rPr>
                <w:noProof/>
                <w:webHidden/>
              </w:rPr>
              <w:fldChar w:fldCharType="begin"/>
            </w:r>
            <w:r w:rsidR="00AB4BA4">
              <w:rPr>
                <w:noProof/>
                <w:webHidden/>
              </w:rPr>
              <w:instrText xml:space="preserve"> PAGEREF _Toc532481368 \h </w:instrText>
            </w:r>
            <w:r w:rsidR="00AB4BA4">
              <w:rPr>
                <w:noProof/>
                <w:webHidden/>
              </w:rPr>
            </w:r>
            <w:r w:rsidR="00AB4BA4">
              <w:rPr>
                <w:noProof/>
                <w:webHidden/>
              </w:rPr>
              <w:fldChar w:fldCharType="separate"/>
            </w:r>
            <w:r w:rsidR="008B3C18">
              <w:rPr>
                <w:noProof/>
                <w:webHidden/>
              </w:rPr>
              <w:t>14</w:t>
            </w:r>
            <w:r w:rsidR="00AB4BA4">
              <w:rPr>
                <w:noProof/>
                <w:webHidden/>
              </w:rPr>
              <w:fldChar w:fldCharType="end"/>
            </w:r>
          </w:hyperlink>
        </w:p>
        <w:p w14:paraId="591C555D" w14:textId="0A56D186" w:rsidR="00AB4BA4" w:rsidRDefault="002D499B">
          <w:pPr>
            <w:pStyle w:val="TOC2"/>
            <w:tabs>
              <w:tab w:val="right" w:leader="dot" w:pos="9742"/>
            </w:tabs>
            <w:rPr>
              <w:rFonts w:eastAsiaTheme="minorEastAsia"/>
              <w:noProof/>
              <w:lang w:eastAsia="en-AU"/>
            </w:rPr>
          </w:pPr>
          <w:hyperlink w:anchor="_Toc532481369" w:history="1">
            <w:r w:rsidR="00AB4BA4" w:rsidRPr="003052A6">
              <w:rPr>
                <w:rStyle w:val="Hyperlink"/>
                <w:noProof/>
              </w:rPr>
              <w:t>Participant flowchart</w:t>
            </w:r>
            <w:r w:rsidR="00AB4BA4">
              <w:rPr>
                <w:noProof/>
                <w:webHidden/>
              </w:rPr>
              <w:tab/>
            </w:r>
            <w:r w:rsidR="00AB4BA4">
              <w:rPr>
                <w:noProof/>
                <w:webHidden/>
              </w:rPr>
              <w:fldChar w:fldCharType="begin"/>
            </w:r>
            <w:r w:rsidR="00AB4BA4">
              <w:rPr>
                <w:noProof/>
                <w:webHidden/>
              </w:rPr>
              <w:instrText xml:space="preserve"> PAGEREF _Toc532481369 \h </w:instrText>
            </w:r>
            <w:r w:rsidR="00AB4BA4">
              <w:rPr>
                <w:noProof/>
                <w:webHidden/>
              </w:rPr>
            </w:r>
            <w:r w:rsidR="00AB4BA4">
              <w:rPr>
                <w:noProof/>
                <w:webHidden/>
              </w:rPr>
              <w:fldChar w:fldCharType="separate"/>
            </w:r>
            <w:r w:rsidR="008B3C18">
              <w:rPr>
                <w:noProof/>
                <w:webHidden/>
              </w:rPr>
              <w:t>14</w:t>
            </w:r>
            <w:r w:rsidR="00AB4BA4">
              <w:rPr>
                <w:noProof/>
                <w:webHidden/>
              </w:rPr>
              <w:fldChar w:fldCharType="end"/>
            </w:r>
          </w:hyperlink>
        </w:p>
        <w:p w14:paraId="2F03A3F5" w14:textId="76BB6CE0" w:rsidR="00AB4BA4" w:rsidRDefault="002D499B">
          <w:pPr>
            <w:pStyle w:val="TOC2"/>
            <w:tabs>
              <w:tab w:val="right" w:leader="dot" w:pos="9742"/>
            </w:tabs>
            <w:rPr>
              <w:rFonts w:eastAsiaTheme="minorEastAsia"/>
              <w:noProof/>
              <w:lang w:eastAsia="en-AU"/>
            </w:rPr>
          </w:pPr>
          <w:hyperlink w:anchor="_Toc532481370" w:history="1">
            <w:r w:rsidR="00AB4BA4" w:rsidRPr="003052A6">
              <w:rPr>
                <w:rStyle w:val="Hyperlink"/>
                <w:noProof/>
              </w:rPr>
              <w:t>Level of withdrawal</w:t>
            </w:r>
            <w:r w:rsidR="00AB4BA4">
              <w:rPr>
                <w:noProof/>
                <w:webHidden/>
              </w:rPr>
              <w:tab/>
            </w:r>
            <w:r w:rsidR="00AB4BA4">
              <w:rPr>
                <w:noProof/>
                <w:webHidden/>
              </w:rPr>
              <w:fldChar w:fldCharType="begin"/>
            </w:r>
            <w:r w:rsidR="00AB4BA4">
              <w:rPr>
                <w:noProof/>
                <w:webHidden/>
              </w:rPr>
              <w:instrText xml:space="preserve"> PAGEREF _Toc532481370 \h </w:instrText>
            </w:r>
            <w:r w:rsidR="00AB4BA4">
              <w:rPr>
                <w:noProof/>
                <w:webHidden/>
              </w:rPr>
            </w:r>
            <w:r w:rsidR="00AB4BA4">
              <w:rPr>
                <w:noProof/>
                <w:webHidden/>
              </w:rPr>
              <w:fldChar w:fldCharType="separate"/>
            </w:r>
            <w:r w:rsidR="008B3C18">
              <w:rPr>
                <w:noProof/>
                <w:webHidden/>
              </w:rPr>
              <w:t>15</w:t>
            </w:r>
            <w:r w:rsidR="00AB4BA4">
              <w:rPr>
                <w:noProof/>
                <w:webHidden/>
              </w:rPr>
              <w:fldChar w:fldCharType="end"/>
            </w:r>
          </w:hyperlink>
        </w:p>
        <w:p w14:paraId="39B5B94F" w14:textId="1054FA11" w:rsidR="00AB4BA4" w:rsidRDefault="002D499B">
          <w:pPr>
            <w:pStyle w:val="TOC2"/>
            <w:tabs>
              <w:tab w:val="right" w:leader="dot" w:pos="9742"/>
            </w:tabs>
            <w:rPr>
              <w:rFonts w:eastAsiaTheme="minorEastAsia"/>
              <w:noProof/>
              <w:lang w:eastAsia="en-AU"/>
            </w:rPr>
          </w:pPr>
          <w:hyperlink w:anchor="_Toc532481371" w:history="1">
            <w:r w:rsidR="00AB4BA4" w:rsidRPr="003052A6">
              <w:rPr>
                <w:rStyle w:val="Hyperlink"/>
                <w:noProof/>
              </w:rPr>
              <w:t>Baseline characteristics to be summarised</w:t>
            </w:r>
            <w:r w:rsidR="00AB4BA4">
              <w:rPr>
                <w:noProof/>
                <w:webHidden/>
              </w:rPr>
              <w:tab/>
            </w:r>
            <w:r w:rsidR="00AB4BA4">
              <w:rPr>
                <w:noProof/>
                <w:webHidden/>
              </w:rPr>
              <w:fldChar w:fldCharType="begin"/>
            </w:r>
            <w:r w:rsidR="00AB4BA4">
              <w:rPr>
                <w:noProof/>
                <w:webHidden/>
              </w:rPr>
              <w:instrText xml:space="preserve"> PAGEREF _Toc532481371 \h </w:instrText>
            </w:r>
            <w:r w:rsidR="00AB4BA4">
              <w:rPr>
                <w:noProof/>
                <w:webHidden/>
              </w:rPr>
            </w:r>
            <w:r w:rsidR="00AB4BA4">
              <w:rPr>
                <w:noProof/>
                <w:webHidden/>
              </w:rPr>
              <w:fldChar w:fldCharType="separate"/>
            </w:r>
            <w:r w:rsidR="008B3C18">
              <w:rPr>
                <w:noProof/>
                <w:webHidden/>
              </w:rPr>
              <w:t>15</w:t>
            </w:r>
            <w:r w:rsidR="00AB4BA4">
              <w:rPr>
                <w:noProof/>
                <w:webHidden/>
              </w:rPr>
              <w:fldChar w:fldCharType="end"/>
            </w:r>
          </w:hyperlink>
        </w:p>
        <w:p w14:paraId="0B92D43C" w14:textId="4AF786F3" w:rsidR="00AB4BA4" w:rsidRDefault="002D499B">
          <w:pPr>
            <w:pStyle w:val="TOC2"/>
            <w:tabs>
              <w:tab w:val="right" w:leader="dot" w:pos="9742"/>
            </w:tabs>
            <w:rPr>
              <w:rFonts w:eastAsiaTheme="minorEastAsia"/>
              <w:noProof/>
              <w:lang w:eastAsia="en-AU"/>
            </w:rPr>
          </w:pPr>
          <w:hyperlink w:anchor="_Toc532481372" w:history="1">
            <w:r w:rsidR="00AB4BA4" w:rsidRPr="003052A6">
              <w:rPr>
                <w:rStyle w:val="Hyperlink"/>
                <w:noProof/>
              </w:rPr>
              <w:t>Data Source</w:t>
            </w:r>
            <w:r w:rsidR="00AB4BA4">
              <w:rPr>
                <w:noProof/>
                <w:webHidden/>
              </w:rPr>
              <w:tab/>
            </w:r>
            <w:r w:rsidR="00AB4BA4">
              <w:rPr>
                <w:noProof/>
                <w:webHidden/>
              </w:rPr>
              <w:fldChar w:fldCharType="begin"/>
            </w:r>
            <w:r w:rsidR="00AB4BA4">
              <w:rPr>
                <w:noProof/>
                <w:webHidden/>
              </w:rPr>
              <w:instrText xml:space="preserve"> PAGEREF _Toc532481372 \h </w:instrText>
            </w:r>
            <w:r w:rsidR="00AB4BA4">
              <w:rPr>
                <w:noProof/>
                <w:webHidden/>
              </w:rPr>
            </w:r>
            <w:r w:rsidR="00AB4BA4">
              <w:rPr>
                <w:noProof/>
                <w:webHidden/>
              </w:rPr>
              <w:fldChar w:fldCharType="separate"/>
            </w:r>
            <w:r w:rsidR="008B3C18">
              <w:rPr>
                <w:noProof/>
                <w:webHidden/>
              </w:rPr>
              <w:t>15</w:t>
            </w:r>
            <w:r w:rsidR="00AB4BA4">
              <w:rPr>
                <w:noProof/>
                <w:webHidden/>
              </w:rPr>
              <w:fldChar w:fldCharType="end"/>
            </w:r>
          </w:hyperlink>
        </w:p>
        <w:p w14:paraId="1AE4AEAE" w14:textId="5EDCAB83" w:rsidR="00AB4BA4" w:rsidRDefault="002D499B">
          <w:pPr>
            <w:pStyle w:val="TOC1"/>
            <w:tabs>
              <w:tab w:val="right" w:leader="dot" w:pos="9742"/>
            </w:tabs>
            <w:rPr>
              <w:rFonts w:eastAsiaTheme="minorEastAsia"/>
              <w:noProof/>
              <w:lang w:eastAsia="en-AU"/>
            </w:rPr>
          </w:pPr>
          <w:hyperlink w:anchor="_Toc532481373" w:history="1">
            <w:r w:rsidR="00AB4BA4" w:rsidRPr="003052A6">
              <w:rPr>
                <w:rStyle w:val="Hyperlink"/>
                <w:noProof/>
              </w:rPr>
              <w:t>Configuration and Formatting Guidelines</w:t>
            </w:r>
            <w:r w:rsidR="00AB4BA4">
              <w:rPr>
                <w:noProof/>
                <w:webHidden/>
              </w:rPr>
              <w:tab/>
            </w:r>
            <w:r w:rsidR="00AB4BA4">
              <w:rPr>
                <w:noProof/>
                <w:webHidden/>
              </w:rPr>
              <w:fldChar w:fldCharType="begin"/>
            </w:r>
            <w:r w:rsidR="00AB4BA4">
              <w:rPr>
                <w:noProof/>
                <w:webHidden/>
              </w:rPr>
              <w:instrText xml:space="preserve"> PAGEREF _Toc532481373 \h </w:instrText>
            </w:r>
            <w:r w:rsidR="00AB4BA4">
              <w:rPr>
                <w:noProof/>
                <w:webHidden/>
              </w:rPr>
            </w:r>
            <w:r w:rsidR="00AB4BA4">
              <w:rPr>
                <w:noProof/>
                <w:webHidden/>
              </w:rPr>
              <w:fldChar w:fldCharType="separate"/>
            </w:r>
            <w:r w:rsidR="008B3C18">
              <w:rPr>
                <w:noProof/>
                <w:webHidden/>
              </w:rPr>
              <w:t>16</w:t>
            </w:r>
            <w:r w:rsidR="00AB4BA4">
              <w:rPr>
                <w:noProof/>
                <w:webHidden/>
              </w:rPr>
              <w:fldChar w:fldCharType="end"/>
            </w:r>
          </w:hyperlink>
        </w:p>
        <w:p w14:paraId="520E1B7B" w14:textId="43065BA0" w:rsidR="00AB4BA4" w:rsidRDefault="002D499B">
          <w:pPr>
            <w:pStyle w:val="TOC2"/>
            <w:tabs>
              <w:tab w:val="right" w:leader="dot" w:pos="9742"/>
            </w:tabs>
            <w:rPr>
              <w:rFonts w:eastAsiaTheme="minorEastAsia"/>
              <w:noProof/>
              <w:lang w:eastAsia="en-AU"/>
            </w:rPr>
          </w:pPr>
          <w:hyperlink w:anchor="_Toc532481374" w:history="1">
            <w:r w:rsidR="00AB4BA4" w:rsidRPr="003052A6">
              <w:rPr>
                <w:rStyle w:val="Hyperlink"/>
                <w:noProof/>
              </w:rPr>
              <w:t>Tables &amp; Listings (raw data)</w:t>
            </w:r>
            <w:r w:rsidR="00AB4BA4">
              <w:rPr>
                <w:noProof/>
                <w:webHidden/>
              </w:rPr>
              <w:tab/>
            </w:r>
            <w:r w:rsidR="00AB4BA4">
              <w:rPr>
                <w:noProof/>
                <w:webHidden/>
              </w:rPr>
              <w:fldChar w:fldCharType="begin"/>
            </w:r>
            <w:r w:rsidR="00AB4BA4">
              <w:rPr>
                <w:noProof/>
                <w:webHidden/>
              </w:rPr>
              <w:instrText xml:space="preserve"> PAGEREF _Toc532481374 \h </w:instrText>
            </w:r>
            <w:r w:rsidR="00AB4BA4">
              <w:rPr>
                <w:noProof/>
                <w:webHidden/>
              </w:rPr>
            </w:r>
            <w:r w:rsidR="00AB4BA4">
              <w:rPr>
                <w:noProof/>
                <w:webHidden/>
              </w:rPr>
              <w:fldChar w:fldCharType="separate"/>
            </w:r>
            <w:r w:rsidR="008B3C18">
              <w:rPr>
                <w:noProof/>
                <w:webHidden/>
              </w:rPr>
              <w:t>16</w:t>
            </w:r>
            <w:r w:rsidR="00AB4BA4">
              <w:rPr>
                <w:noProof/>
                <w:webHidden/>
              </w:rPr>
              <w:fldChar w:fldCharType="end"/>
            </w:r>
          </w:hyperlink>
        </w:p>
        <w:p w14:paraId="02412876" w14:textId="2319E609" w:rsidR="00AB4BA4" w:rsidRDefault="002D499B">
          <w:pPr>
            <w:pStyle w:val="TOC2"/>
            <w:tabs>
              <w:tab w:val="right" w:leader="dot" w:pos="9742"/>
            </w:tabs>
            <w:rPr>
              <w:rFonts w:eastAsiaTheme="minorEastAsia"/>
              <w:noProof/>
              <w:lang w:eastAsia="en-AU"/>
            </w:rPr>
          </w:pPr>
          <w:hyperlink w:anchor="_Toc532481375" w:history="1">
            <w:r w:rsidR="00AB4BA4" w:rsidRPr="003052A6">
              <w:rPr>
                <w:rStyle w:val="Hyperlink"/>
                <w:noProof/>
              </w:rPr>
              <w:t>Figures</w:t>
            </w:r>
            <w:r w:rsidR="00AB4BA4">
              <w:rPr>
                <w:noProof/>
                <w:webHidden/>
              </w:rPr>
              <w:tab/>
            </w:r>
            <w:r w:rsidR="00AB4BA4">
              <w:rPr>
                <w:noProof/>
                <w:webHidden/>
              </w:rPr>
              <w:fldChar w:fldCharType="begin"/>
            </w:r>
            <w:r w:rsidR="00AB4BA4">
              <w:rPr>
                <w:noProof/>
                <w:webHidden/>
              </w:rPr>
              <w:instrText xml:space="preserve"> PAGEREF _Toc532481375 \h </w:instrText>
            </w:r>
            <w:r w:rsidR="00AB4BA4">
              <w:rPr>
                <w:noProof/>
                <w:webHidden/>
              </w:rPr>
            </w:r>
            <w:r w:rsidR="00AB4BA4">
              <w:rPr>
                <w:noProof/>
                <w:webHidden/>
              </w:rPr>
              <w:fldChar w:fldCharType="separate"/>
            </w:r>
            <w:r w:rsidR="008B3C18">
              <w:rPr>
                <w:noProof/>
                <w:webHidden/>
              </w:rPr>
              <w:t>16</w:t>
            </w:r>
            <w:r w:rsidR="00AB4BA4">
              <w:rPr>
                <w:noProof/>
                <w:webHidden/>
              </w:rPr>
              <w:fldChar w:fldCharType="end"/>
            </w:r>
          </w:hyperlink>
        </w:p>
        <w:p w14:paraId="18B9E420" w14:textId="51B5CEF1" w:rsidR="00AB4BA4" w:rsidRDefault="002D499B">
          <w:pPr>
            <w:pStyle w:val="TOC2"/>
            <w:tabs>
              <w:tab w:val="right" w:leader="dot" w:pos="9742"/>
            </w:tabs>
            <w:rPr>
              <w:rFonts w:eastAsiaTheme="minorEastAsia"/>
              <w:noProof/>
              <w:lang w:eastAsia="en-AU"/>
            </w:rPr>
          </w:pPr>
          <w:hyperlink w:anchor="_Toc532481376" w:history="1">
            <w:r w:rsidR="00AB4BA4" w:rsidRPr="003052A6">
              <w:rPr>
                <w:rStyle w:val="Hyperlink"/>
                <w:noProof/>
              </w:rPr>
              <w:t>Planned Tables</w:t>
            </w:r>
            <w:r w:rsidR="00AB4BA4">
              <w:rPr>
                <w:noProof/>
                <w:webHidden/>
              </w:rPr>
              <w:tab/>
            </w:r>
            <w:r w:rsidR="00AB4BA4">
              <w:rPr>
                <w:noProof/>
                <w:webHidden/>
              </w:rPr>
              <w:fldChar w:fldCharType="begin"/>
            </w:r>
            <w:r w:rsidR="00AB4BA4">
              <w:rPr>
                <w:noProof/>
                <w:webHidden/>
              </w:rPr>
              <w:instrText xml:space="preserve"> PAGEREF _Toc532481376 \h </w:instrText>
            </w:r>
            <w:r w:rsidR="00AB4BA4">
              <w:rPr>
                <w:noProof/>
                <w:webHidden/>
              </w:rPr>
            </w:r>
            <w:r w:rsidR="00AB4BA4">
              <w:rPr>
                <w:noProof/>
                <w:webHidden/>
              </w:rPr>
              <w:fldChar w:fldCharType="separate"/>
            </w:r>
            <w:r w:rsidR="008B3C18">
              <w:rPr>
                <w:noProof/>
                <w:webHidden/>
              </w:rPr>
              <w:t>16</w:t>
            </w:r>
            <w:r w:rsidR="00AB4BA4">
              <w:rPr>
                <w:noProof/>
                <w:webHidden/>
              </w:rPr>
              <w:fldChar w:fldCharType="end"/>
            </w:r>
          </w:hyperlink>
        </w:p>
        <w:p w14:paraId="2E716E61" w14:textId="51A6BB0B" w:rsidR="00AB4BA4" w:rsidRDefault="002D499B">
          <w:pPr>
            <w:pStyle w:val="TOC2"/>
            <w:tabs>
              <w:tab w:val="right" w:leader="dot" w:pos="9742"/>
            </w:tabs>
            <w:rPr>
              <w:rFonts w:eastAsiaTheme="minorEastAsia"/>
              <w:noProof/>
              <w:lang w:eastAsia="en-AU"/>
            </w:rPr>
          </w:pPr>
          <w:hyperlink w:anchor="_Toc532481377" w:history="1">
            <w:r w:rsidR="00AB4BA4" w:rsidRPr="003052A6">
              <w:rPr>
                <w:rStyle w:val="Hyperlink"/>
                <w:noProof/>
              </w:rPr>
              <w:t>Planned Figures</w:t>
            </w:r>
            <w:r w:rsidR="00AB4BA4">
              <w:rPr>
                <w:noProof/>
                <w:webHidden/>
              </w:rPr>
              <w:tab/>
            </w:r>
            <w:r w:rsidR="00AB4BA4">
              <w:rPr>
                <w:noProof/>
                <w:webHidden/>
              </w:rPr>
              <w:fldChar w:fldCharType="begin"/>
            </w:r>
            <w:r w:rsidR="00AB4BA4">
              <w:rPr>
                <w:noProof/>
                <w:webHidden/>
              </w:rPr>
              <w:instrText xml:space="preserve"> PAGEREF _Toc532481377 \h </w:instrText>
            </w:r>
            <w:r w:rsidR="00AB4BA4">
              <w:rPr>
                <w:noProof/>
                <w:webHidden/>
              </w:rPr>
            </w:r>
            <w:r w:rsidR="00AB4BA4">
              <w:rPr>
                <w:noProof/>
                <w:webHidden/>
              </w:rPr>
              <w:fldChar w:fldCharType="separate"/>
            </w:r>
            <w:r w:rsidR="008B3C18">
              <w:rPr>
                <w:noProof/>
                <w:webHidden/>
              </w:rPr>
              <w:t>17</w:t>
            </w:r>
            <w:r w:rsidR="00AB4BA4">
              <w:rPr>
                <w:noProof/>
                <w:webHidden/>
              </w:rPr>
              <w:fldChar w:fldCharType="end"/>
            </w:r>
          </w:hyperlink>
        </w:p>
        <w:p w14:paraId="50A4460B" w14:textId="52EECF20" w:rsidR="00AB4BA4" w:rsidRDefault="002D499B">
          <w:pPr>
            <w:pStyle w:val="TOC2"/>
            <w:tabs>
              <w:tab w:val="right" w:leader="dot" w:pos="9742"/>
            </w:tabs>
            <w:rPr>
              <w:rFonts w:eastAsiaTheme="minorEastAsia"/>
              <w:noProof/>
              <w:lang w:eastAsia="en-AU"/>
            </w:rPr>
          </w:pPr>
          <w:hyperlink w:anchor="_Toc532481378" w:history="1">
            <w:r w:rsidR="00AB4BA4" w:rsidRPr="003052A6">
              <w:rPr>
                <w:rStyle w:val="Hyperlink"/>
                <w:noProof/>
              </w:rPr>
              <w:t>Planned Listings (raw data)</w:t>
            </w:r>
            <w:r w:rsidR="00AB4BA4">
              <w:rPr>
                <w:noProof/>
                <w:webHidden/>
              </w:rPr>
              <w:tab/>
            </w:r>
            <w:r w:rsidR="00AB4BA4">
              <w:rPr>
                <w:noProof/>
                <w:webHidden/>
              </w:rPr>
              <w:fldChar w:fldCharType="begin"/>
            </w:r>
            <w:r w:rsidR="00AB4BA4">
              <w:rPr>
                <w:noProof/>
                <w:webHidden/>
              </w:rPr>
              <w:instrText xml:space="preserve"> PAGEREF _Toc532481378 \h </w:instrText>
            </w:r>
            <w:r w:rsidR="00AB4BA4">
              <w:rPr>
                <w:noProof/>
                <w:webHidden/>
              </w:rPr>
            </w:r>
            <w:r w:rsidR="00AB4BA4">
              <w:rPr>
                <w:noProof/>
                <w:webHidden/>
              </w:rPr>
              <w:fldChar w:fldCharType="separate"/>
            </w:r>
            <w:r w:rsidR="008B3C18">
              <w:rPr>
                <w:noProof/>
                <w:webHidden/>
              </w:rPr>
              <w:t>17</w:t>
            </w:r>
            <w:r w:rsidR="00AB4BA4">
              <w:rPr>
                <w:noProof/>
                <w:webHidden/>
              </w:rPr>
              <w:fldChar w:fldCharType="end"/>
            </w:r>
          </w:hyperlink>
        </w:p>
        <w:p w14:paraId="492006C9" w14:textId="6B8D0815" w:rsidR="00AB4BA4" w:rsidRDefault="002D499B">
          <w:pPr>
            <w:pStyle w:val="TOC1"/>
            <w:tabs>
              <w:tab w:val="right" w:leader="dot" w:pos="9742"/>
            </w:tabs>
            <w:rPr>
              <w:rFonts w:eastAsiaTheme="minorEastAsia"/>
              <w:noProof/>
              <w:lang w:eastAsia="en-AU"/>
            </w:rPr>
          </w:pPr>
          <w:hyperlink w:anchor="_Toc532481379" w:history="1">
            <w:r w:rsidR="00AB4BA4" w:rsidRPr="003052A6">
              <w:rPr>
                <w:rStyle w:val="Hyperlink"/>
                <w:noProof/>
              </w:rPr>
              <w:t>Analyses</w:t>
            </w:r>
            <w:r w:rsidR="00AB4BA4">
              <w:rPr>
                <w:noProof/>
                <w:webHidden/>
              </w:rPr>
              <w:tab/>
            </w:r>
            <w:r w:rsidR="00AB4BA4">
              <w:rPr>
                <w:noProof/>
                <w:webHidden/>
              </w:rPr>
              <w:fldChar w:fldCharType="begin"/>
            </w:r>
            <w:r w:rsidR="00AB4BA4">
              <w:rPr>
                <w:noProof/>
                <w:webHidden/>
              </w:rPr>
              <w:instrText xml:space="preserve"> PAGEREF _Toc532481379 \h </w:instrText>
            </w:r>
            <w:r w:rsidR="00AB4BA4">
              <w:rPr>
                <w:noProof/>
                <w:webHidden/>
              </w:rPr>
            </w:r>
            <w:r w:rsidR="00AB4BA4">
              <w:rPr>
                <w:noProof/>
                <w:webHidden/>
              </w:rPr>
              <w:fldChar w:fldCharType="separate"/>
            </w:r>
            <w:r w:rsidR="008B3C18">
              <w:rPr>
                <w:noProof/>
                <w:webHidden/>
              </w:rPr>
              <w:t>17</w:t>
            </w:r>
            <w:r w:rsidR="00AB4BA4">
              <w:rPr>
                <w:noProof/>
                <w:webHidden/>
              </w:rPr>
              <w:fldChar w:fldCharType="end"/>
            </w:r>
          </w:hyperlink>
        </w:p>
        <w:p w14:paraId="6CB13159" w14:textId="5BF52FAD" w:rsidR="00AB4BA4" w:rsidRDefault="002D499B">
          <w:pPr>
            <w:pStyle w:val="TOC2"/>
            <w:tabs>
              <w:tab w:val="right" w:leader="dot" w:pos="9742"/>
            </w:tabs>
            <w:rPr>
              <w:rFonts w:eastAsiaTheme="minorEastAsia"/>
              <w:noProof/>
              <w:lang w:eastAsia="en-AU"/>
            </w:rPr>
          </w:pPr>
          <w:hyperlink w:anchor="_Toc532481380" w:history="1">
            <w:r w:rsidR="00AB4BA4" w:rsidRPr="003052A6">
              <w:rPr>
                <w:rStyle w:val="Hyperlink"/>
                <w:noProof/>
              </w:rPr>
              <w:t>Analysis Methods</w:t>
            </w:r>
            <w:r w:rsidR="00AB4BA4">
              <w:rPr>
                <w:noProof/>
                <w:webHidden/>
              </w:rPr>
              <w:tab/>
            </w:r>
            <w:r w:rsidR="00AB4BA4">
              <w:rPr>
                <w:noProof/>
                <w:webHidden/>
              </w:rPr>
              <w:fldChar w:fldCharType="begin"/>
            </w:r>
            <w:r w:rsidR="00AB4BA4">
              <w:rPr>
                <w:noProof/>
                <w:webHidden/>
              </w:rPr>
              <w:instrText xml:space="preserve"> PAGEREF _Toc532481380 \h </w:instrText>
            </w:r>
            <w:r w:rsidR="00AB4BA4">
              <w:rPr>
                <w:noProof/>
                <w:webHidden/>
              </w:rPr>
            </w:r>
            <w:r w:rsidR="00AB4BA4">
              <w:rPr>
                <w:noProof/>
                <w:webHidden/>
              </w:rPr>
              <w:fldChar w:fldCharType="separate"/>
            </w:r>
            <w:r w:rsidR="008B3C18">
              <w:rPr>
                <w:noProof/>
                <w:webHidden/>
              </w:rPr>
              <w:t>17</w:t>
            </w:r>
            <w:r w:rsidR="00AB4BA4">
              <w:rPr>
                <w:noProof/>
                <w:webHidden/>
              </w:rPr>
              <w:fldChar w:fldCharType="end"/>
            </w:r>
          </w:hyperlink>
        </w:p>
        <w:p w14:paraId="64BF057C" w14:textId="04CA049A" w:rsidR="00AB4BA4" w:rsidRDefault="002D499B">
          <w:pPr>
            <w:pStyle w:val="TOC3"/>
            <w:tabs>
              <w:tab w:val="right" w:leader="dot" w:pos="9742"/>
            </w:tabs>
            <w:rPr>
              <w:rFonts w:eastAsiaTheme="minorEastAsia"/>
              <w:noProof/>
              <w:lang w:eastAsia="en-AU"/>
            </w:rPr>
          </w:pPr>
          <w:hyperlink w:anchor="_Toc532481381" w:history="1">
            <w:r w:rsidR="00AB4BA4" w:rsidRPr="003052A6">
              <w:rPr>
                <w:rStyle w:val="Hyperlink"/>
                <w:noProof/>
              </w:rPr>
              <w:t>Analysis of co-primary outcomes</w:t>
            </w:r>
            <w:r w:rsidR="00AB4BA4">
              <w:rPr>
                <w:noProof/>
                <w:webHidden/>
              </w:rPr>
              <w:tab/>
            </w:r>
            <w:r w:rsidR="00AB4BA4">
              <w:rPr>
                <w:noProof/>
                <w:webHidden/>
              </w:rPr>
              <w:fldChar w:fldCharType="begin"/>
            </w:r>
            <w:r w:rsidR="00AB4BA4">
              <w:rPr>
                <w:noProof/>
                <w:webHidden/>
              </w:rPr>
              <w:instrText xml:space="preserve"> PAGEREF _Toc532481381 \h </w:instrText>
            </w:r>
            <w:r w:rsidR="00AB4BA4">
              <w:rPr>
                <w:noProof/>
                <w:webHidden/>
              </w:rPr>
            </w:r>
            <w:r w:rsidR="00AB4BA4">
              <w:rPr>
                <w:noProof/>
                <w:webHidden/>
              </w:rPr>
              <w:fldChar w:fldCharType="separate"/>
            </w:r>
            <w:r w:rsidR="008B3C18">
              <w:rPr>
                <w:noProof/>
                <w:webHidden/>
              </w:rPr>
              <w:t>17</w:t>
            </w:r>
            <w:r w:rsidR="00AB4BA4">
              <w:rPr>
                <w:noProof/>
                <w:webHidden/>
              </w:rPr>
              <w:fldChar w:fldCharType="end"/>
            </w:r>
          </w:hyperlink>
        </w:p>
        <w:p w14:paraId="0F426474" w14:textId="28B3615E" w:rsidR="00AB4BA4" w:rsidRDefault="002D499B">
          <w:pPr>
            <w:pStyle w:val="TOC3"/>
            <w:tabs>
              <w:tab w:val="right" w:leader="dot" w:pos="9742"/>
            </w:tabs>
            <w:rPr>
              <w:rFonts w:eastAsiaTheme="minorEastAsia"/>
              <w:noProof/>
              <w:lang w:eastAsia="en-AU"/>
            </w:rPr>
          </w:pPr>
          <w:hyperlink w:anchor="_Toc532481382" w:history="1">
            <w:r w:rsidR="00AB4BA4" w:rsidRPr="003052A6">
              <w:rPr>
                <w:rStyle w:val="Hyperlink"/>
                <w:noProof/>
              </w:rPr>
              <w:t>Analyses of secondary outcomes</w:t>
            </w:r>
            <w:r w:rsidR="00AB4BA4">
              <w:rPr>
                <w:noProof/>
                <w:webHidden/>
              </w:rPr>
              <w:tab/>
            </w:r>
            <w:r w:rsidR="00AB4BA4">
              <w:rPr>
                <w:noProof/>
                <w:webHidden/>
              </w:rPr>
              <w:fldChar w:fldCharType="begin"/>
            </w:r>
            <w:r w:rsidR="00AB4BA4">
              <w:rPr>
                <w:noProof/>
                <w:webHidden/>
              </w:rPr>
              <w:instrText xml:space="preserve"> PAGEREF _Toc532481382 \h </w:instrText>
            </w:r>
            <w:r w:rsidR="00AB4BA4">
              <w:rPr>
                <w:noProof/>
                <w:webHidden/>
              </w:rPr>
            </w:r>
            <w:r w:rsidR="00AB4BA4">
              <w:rPr>
                <w:noProof/>
                <w:webHidden/>
              </w:rPr>
              <w:fldChar w:fldCharType="separate"/>
            </w:r>
            <w:r w:rsidR="008B3C18">
              <w:rPr>
                <w:noProof/>
                <w:webHidden/>
              </w:rPr>
              <w:t>18</w:t>
            </w:r>
            <w:r w:rsidR="00AB4BA4">
              <w:rPr>
                <w:noProof/>
                <w:webHidden/>
              </w:rPr>
              <w:fldChar w:fldCharType="end"/>
            </w:r>
          </w:hyperlink>
        </w:p>
        <w:p w14:paraId="01147A08" w14:textId="32FB7956" w:rsidR="00AB4BA4" w:rsidRDefault="002D499B">
          <w:pPr>
            <w:pStyle w:val="TOC3"/>
            <w:tabs>
              <w:tab w:val="right" w:leader="dot" w:pos="9742"/>
            </w:tabs>
            <w:rPr>
              <w:rFonts w:eastAsiaTheme="minorEastAsia"/>
              <w:noProof/>
              <w:lang w:eastAsia="en-AU"/>
            </w:rPr>
          </w:pPr>
          <w:hyperlink w:anchor="_Toc532481383" w:history="1">
            <w:r w:rsidR="00AB4BA4" w:rsidRPr="003052A6">
              <w:rPr>
                <w:rStyle w:val="Hyperlink"/>
                <w:noProof/>
              </w:rPr>
              <w:t>Analyses of safety outcomes</w:t>
            </w:r>
            <w:r w:rsidR="00AB4BA4">
              <w:rPr>
                <w:noProof/>
                <w:webHidden/>
              </w:rPr>
              <w:tab/>
            </w:r>
            <w:r w:rsidR="00AB4BA4">
              <w:rPr>
                <w:noProof/>
                <w:webHidden/>
              </w:rPr>
              <w:fldChar w:fldCharType="begin"/>
            </w:r>
            <w:r w:rsidR="00AB4BA4">
              <w:rPr>
                <w:noProof/>
                <w:webHidden/>
              </w:rPr>
              <w:instrText xml:space="preserve"> PAGEREF _Toc532481383 \h </w:instrText>
            </w:r>
            <w:r w:rsidR="00AB4BA4">
              <w:rPr>
                <w:noProof/>
                <w:webHidden/>
              </w:rPr>
            </w:r>
            <w:r w:rsidR="00AB4BA4">
              <w:rPr>
                <w:noProof/>
                <w:webHidden/>
              </w:rPr>
              <w:fldChar w:fldCharType="separate"/>
            </w:r>
            <w:r w:rsidR="008B3C18">
              <w:rPr>
                <w:noProof/>
                <w:webHidden/>
              </w:rPr>
              <w:t>18</w:t>
            </w:r>
            <w:r w:rsidR="00AB4BA4">
              <w:rPr>
                <w:noProof/>
                <w:webHidden/>
              </w:rPr>
              <w:fldChar w:fldCharType="end"/>
            </w:r>
          </w:hyperlink>
        </w:p>
        <w:p w14:paraId="099A27C0" w14:textId="3C63FF9F" w:rsidR="00AB4BA4" w:rsidRDefault="002D499B">
          <w:pPr>
            <w:pStyle w:val="TOC3"/>
            <w:tabs>
              <w:tab w:val="right" w:leader="dot" w:pos="9742"/>
            </w:tabs>
            <w:rPr>
              <w:rFonts w:eastAsiaTheme="minorEastAsia"/>
              <w:noProof/>
              <w:lang w:eastAsia="en-AU"/>
            </w:rPr>
          </w:pPr>
          <w:hyperlink w:anchor="_Toc532481384" w:history="1">
            <w:r w:rsidR="00AB4BA4" w:rsidRPr="003052A6">
              <w:rPr>
                <w:rStyle w:val="Hyperlink"/>
                <w:noProof/>
              </w:rPr>
              <w:t>Participant characteristics and baseline comparisons</w:t>
            </w:r>
            <w:r w:rsidR="00AB4BA4">
              <w:rPr>
                <w:noProof/>
                <w:webHidden/>
              </w:rPr>
              <w:tab/>
            </w:r>
            <w:r w:rsidR="00AB4BA4">
              <w:rPr>
                <w:noProof/>
                <w:webHidden/>
              </w:rPr>
              <w:fldChar w:fldCharType="begin"/>
            </w:r>
            <w:r w:rsidR="00AB4BA4">
              <w:rPr>
                <w:noProof/>
                <w:webHidden/>
              </w:rPr>
              <w:instrText xml:space="preserve"> PAGEREF _Toc532481384 \h </w:instrText>
            </w:r>
            <w:r w:rsidR="00AB4BA4">
              <w:rPr>
                <w:noProof/>
                <w:webHidden/>
              </w:rPr>
            </w:r>
            <w:r w:rsidR="00AB4BA4">
              <w:rPr>
                <w:noProof/>
                <w:webHidden/>
              </w:rPr>
              <w:fldChar w:fldCharType="separate"/>
            </w:r>
            <w:r w:rsidR="008B3C18">
              <w:rPr>
                <w:noProof/>
                <w:webHidden/>
              </w:rPr>
              <w:t>19</w:t>
            </w:r>
            <w:r w:rsidR="00AB4BA4">
              <w:rPr>
                <w:noProof/>
                <w:webHidden/>
              </w:rPr>
              <w:fldChar w:fldCharType="end"/>
            </w:r>
          </w:hyperlink>
        </w:p>
        <w:p w14:paraId="79F3B5FB" w14:textId="65951084" w:rsidR="00AB4BA4" w:rsidRDefault="002D499B">
          <w:pPr>
            <w:pStyle w:val="TOC3"/>
            <w:tabs>
              <w:tab w:val="right" w:leader="dot" w:pos="9742"/>
            </w:tabs>
            <w:rPr>
              <w:rFonts w:eastAsiaTheme="minorEastAsia"/>
              <w:noProof/>
              <w:lang w:eastAsia="en-AU"/>
            </w:rPr>
          </w:pPr>
          <w:hyperlink w:anchor="_Toc532481385" w:history="1">
            <w:r w:rsidR="00AB4BA4" w:rsidRPr="003052A6">
              <w:rPr>
                <w:rStyle w:val="Hyperlink"/>
                <w:noProof/>
              </w:rPr>
              <w:t>Subgroup Analyses</w:t>
            </w:r>
            <w:r w:rsidR="00AB4BA4">
              <w:rPr>
                <w:noProof/>
                <w:webHidden/>
              </w:rPr>
              <w:tab/>
            </w:r>
            <w:r w:rsidR="00AB4BA4">
              <w:rPr>
                <w:noProof/>
                <w:webHidden/>
              </w:rPr>
              <w:fldChar w:fldCharType="begin"/>
            </w:r>
            <w:r w:rsidR="00AB4BA4">
              <w:rPr>
                <w:noProof/>
                <w:webHidden/>
              </w:rPr>
              <w:instrText xml:space="preserve"> PAGEREF _Toc532481385 \h </w:instrText>
            </w:r>
            <w:r w:rsidR="00AB4BA4">
              <w:rPr>
                <w:noProof/>
                <w:webHidden/>
              </w:rPr>
            </w:r>
            <w:r w:rsidR="00AB4BA4">
              <w:rPr>
                <w:noProof/>
                <w:webHidden/>
              </w:rPr>
              <w:fldChar w:fldCharType="separate"/>
            </w:r>
            <w:r w:rsidR="008B3C18">
              <w:rPr>
                <w:noProof/>
                <w:webHidden/>
              </w:rPr>
              <w:t>19</w:t>
            </w:r>
            <w:r w:rsidR="00AB4BA4">
              <w:rPr>
                <w:noProof/>
                <w:webHidden/>
              </w:rPr>
              <w:fldChar w:fldCharType="end"/>
            </w:r>
          </w:hyperlink>
        </w:p>
        <w:p w14:paraId="15996399" w14:textId="0EADF470" w:rsidR="00AB4BA4" w:rsidRDefault="002D499B">
          <w:pPr>
            <w:pStyle w:val="TOC2"/>
            <w:tabs>
              <w:tab w:val="right" w:leader="dot" w:pos="9742"/>
            </w:tabs>
            <w:rPr>
              <w:rFonts w:eastAsiaTheme="minorEastAsia"/>
              <w:noProof/>
              <w:lang w:eastAsia="en-AU"/>
            </w:rPr>
          </w:pPr>
          <w:hyperlink w:anchor="_Toc532481386" w:history="1">
            <w:r w:rsidR="00AB4BA4" w:rsidRPr="003052A6">
              <w:rPr>
                <w:rStyle w:val="Hyperlink"/>
                <w:noProof/>
              </w:rPr>
              <w:t>Simulating operating characteristics</w:t>
            </w:r>
            <w:r w:rsidR="00AB4BA4">
              <w:rPr>
                <w:noProof/>
                <w:webHidden/>
              </w:rPr>
              <w:tab/>
            </w:r>
            <w:r w:rsidR="00AB4BA4">
              <w:rPr>
                <w:noProof/>
                <w:webHidden/>
              </w:rPr>
              <w:fldChar w:fldCharType="begin"/>
            </w:r>
            <w:r w:rsidR="00AB4BA4">
              <w:rPr>
                <w:noProof/>
                <w:webHidden/>
              </w:rPr>
              <w:instrText xml:space="preserve"> PAGEREF _Toc532481386 \h </w:instrText>
            </w:r>
            <w:r w:rsidR="00AB4BA4">
              <w:rPr>
                <w:noProof/>
                <w:webHidden/>
              </w:rPr>
            </w:r>
            <w:r w:rsidR="00AB4BA4">
              <w:rPr>
                <w:noProof/>
                <w:webHidden/>
              </w:rPr>
              <w:fldChar w:fldCharType="separate"/>
            </w:r>
            <w:r w:rsidR="008B3C18">
              <w:rPr>
                <w:noProof/>
                <w:webHidden/>
              </w:rPr>
              <w:t>19</w:t>
            </w:r>
            <w:r w:rsidR="00AB4BA4">
              <w:rPr>
                <w:noProof/>
                <w:webHidden/>
              </w:rPr>
              <w:fldChar w:fldCharType="end"/>
            </w:r>
          </w:hyperlink>
        </w:p>
        <w:p w14:paraId="388E94C3" w14:textId="53574F09" w:rsidR="00AB4BA4" w:rsidRDefault="002D499B">
          <w:pPr>
            <w:pStyle w:val="TOC2"/>
            <w:tabs>
              <w:tab w:val="right" w:leader="dot" w:pos="9742"/>
            </w:tabs>
            <w:rPr>
              <w:rFonts w:eastAsiaTheme="minorEastAsia"/>
              <w:noProof/>
              <w:lang w:eastAsia="en-AU"/>
            </w:rPr>
          </w:pPr>
          <w:hyperlink w:anchor="_Toc532481387" w:history="1">
            <w:r w:rsidR="00AB4BA4" w:rsidRPr="003052A6">
              <w:rPr>
                <w:rStyle w:val="Hyperlink"/>
                <w:noProof/>
              </w:rPr>
              <w:t>Sensitivity Analyses</w:t>
            </w:r>
            <w:r w:rsidR="00AB4BA4">
              <w:rPr>
                <w:noProof/>
                <w:webHidden/>
              </w:rPr>
              <w:tab/>
            </w:r>
            <w:r w:rsidR="00AB4BA4">
              <w:rPr>
                <w:noProof/>
                <w:webHidden/>
              </w:rPr>
              <w:fldChar w:fldCharType="begin"/>
            </w:r>
            <w:r w:rsidR="00AB4BA4">
              <w:rPr>
                <w:noProof/>
                <w:webHidden/>
              </w:rPr>
              <w:instrText xml:space="preserve"> PAGEREF _Toc532481387 \h </w:instrText>
            </w:r>
            <w:r w:rsidR="00AB4BA4">
              <w:rPr>
                <w:noProof/>
                <w:webHidden/>
              </w:rPr>
            </w:r>
            <w:r w:rsidR="00AB4BA4">
              <w:rPr>
                <w:noProof/>
                <w:webHidden/>
              </w:rPr>
              <w:fldChar w:fldCharType="separate"/>
            </w:r>
            <w:r w:rsidR="008B3C18">
              <w:rPr>
                <w:noProof/>
                <w:webHidden/>
              </w:rPr>
              <w:t>19</w:t>
            </w:r>
            <w:r w:rsidR="00AB4BA4">
              <w:rPr>
                <w:noProof/>
                <w:webHidden/>
              </w:rPr>
              <w:fldChar w:fldCharType="end"/>
            </w:r>
          </w:hyperlink>
        </w:p>
        <w:p w14:paraId="50EDCED0" w14:textId="60D3D008" w:rsidR="00AB4BA4" w:rsidRDefault="002D499B">
          <w:pPr>
            <w:pStyle w:val="TOC3"/>
            <w:tabs>
              <w:tab w:val="right" w:leader="dot" w:pos="9742"/>
            </w:tabs>
            <w:rPr>
              <w:rFonts w:eastAsiaTheme="minorEastAsia"/>
              <w:noProof/>
              <w:lang w:eastAsia="en-AU"/>
            </w:rPr>
          </w:pPr>
          <w:hyperlink w:anchor="_Toc532481388" w:history="1">
            <w:r w:rsidR="00AB4BA4" w:rsidRPr="003052A6">
              <w:rPr>
                <w:rStyle w:val="Hyperlink"/>
                <w:noProof/>
              </w:rPr>
              <w:t>Outliers</w:t>
            </w:r>
            <w:r w:rsidR="00AB4BA4">
              <w:rPr>
                <w:noProof/>
                <w:webHidden/>
              </w:rPr>
              <w:tab/>
            </w:r>
            <w:r w:rsidR="00AB4BA4">
              <w:rPr>
                <w:noProof/>
                <w:webHidden/>
              </w:rPr>
              <w:fldChar w:fldCharType="begin"/>
            </w:r>
            <w:r w:rsidR="00AB4BA4">
              <w:rPr>
                <w:noProof/>
                <w:webHidden/>
              </w:rPr>
              <w:instrText xml:space="preserve"> PAGEREF _Toc532481388 \h </w:instrText>
            </w:r>
            <w:r w:rsidR="00AB4BA4">
              <w:rPr>
                <w:noProof/>
                <w:webHidden/>
              </w:rPr>
            </w:r>
            <w:r w:rsidR="00AB4BA4">
              <w:rPr>
                <w:noProof/>
                <w:webHidden/>
              </w:rPr>
              <w:fldChar w:fldCharType="separate"/>
            </w:r>
            <w:r w:rsidR="008B3C18">
              <w:rPr>
                <w:noProof/>
                <w:webHidden/>
              </w:rPr>
              <w:t>19</w:t>
            </w:r>
            <w:r w:rsidR="00AB4BA4">
              <w:rPr>
                <w:noProof/>
                <w:webHidden/>
              </w:rPr>
              <w:fldChar w:fldCharType="end"/>
            </w:r>
          </w:hyperlink>
        </w:p>
        <w:p w14:paraId="4E23D076" w14:textId="1EB2FCFD" w:rsidR="00AB4BA4" w:rsidRDefault="002D499B">
          <w:pPr>
            <w:pStyle w:val="TOC2"/>
            <w:tabs>
              <w:tab w:val="right" w:leader="dot" w:pos="9742"/>
            </w:tabs>
            <w:rPr>
              <w:rFonts w:eastAsiaTheme="minorEastAsia"/>
              <w:noProof/>
              <w:lang w:eastAsia="en-AU"/>
            </w:rPr>
          </w:pPr>
          <w:hyperlink w:anchor="_Toc532481389" w:history="1">
            <w:r w:rsidR="00AB4BA4" w:rsidRPr="003052A6">
              <w:rPr>
                <w:rStyle w:val="Hyperlink"/>
                <w:noProof/>
              </w:rPr>
              <w:t>Missing Values</w:t>
            </w:r>
            <w:r w:rsidR="00AB4BA4">
              <w:rPr>
                <w:noProof/>
                <w:webHidden/>
              </w:rPr>
              <w:tab/>
            </w:r>
            <w:r w:rsidR="00AB4BA4">
              <w:rPr>
                <w:noProof/>
                <w:webHidden/>
              </w:rPr>
              <w:fldChar w:fldCharType="begin"/>
            </w:r>
            <w:r w:rsidR="00AB4BA4">
              <w:rPr>
                <w:noProof/>
                <w:webHidden/>
              </w:rPr>
              <w:instrText xml:space="preserve"> PAGEREF _Toc532481389 \h </w:instrText>
            </w:r>
            <w:r w:rsidR="00AB4BA4">
              <w:rPr>
                <w:noProof/>
                <w:webHidden/>
              </w:rPr>
            </w:r>
            <w:r w:rsidR="00AB4BA4">
              <w:rPr>
                <w:noProof/>
                <w:webHidden/>
              </w:rPr>
              <w:fldChar w:fldCharType="separate"/>
            </w:r>
            <w:r w:rsidR="008B3C18">
              <w:rPr>
                <w:noProof/>
                <w:webHidden/>
              </w:rPr>
              <w:t>19</w:t>
            </w:r>
            <w:r w:rsidR="00AB4BA4">
              <w:rPr>
                <w:noProof/>
                <w:webHidden/>
              </w:rPr>
              <w:fldChar w:fldCharType="end"/>
            </w:r>
          </w:hyperlink>
        </w:p>
        <w:p w14:paraId="4F0122F9" w14:textId="4460359E" w:rsidR="00AB4BA4" w:rsidRDefault="002D499B">
          <w:pPr>
            <w:pStyle w:val="TOC2"/>
            <w:tabs>
              <w:tab w:val="right" w:leader="dot" w:pos="9742"/>
            </w:tabs>
            <w:rPr>
              <w:rFonts w:eastAsiaTheme="minorEastAsia"/>
              <w:noProof/>
              <w:lang w:eastAsia="en-AU"/>
            </w:rPr>
          </w:pPr>
          <w:hyperlink w:anchor="_Toc532481390" w:history="1">
            <w:r w:rsidR="00AB4BA4" w:rsidRPr="003052A6">
              <w:rPr>
                <w:rStyle w:val="Hyperlink"/>
                <w:noProof/>
              </w:rPr>
              <w:t>Additional Analyses Beyond Scope of SAP</w:t>
            </w:r>
            <w:r w:rsidR="00AB4BA4">
              <w:rPr>
                <w:noProof/>
                <w:webHidden/>
              </w:rPr>
              <w:tab/>
            </w:r>
            <w:r w:rsidR="00AB4BA4">
              <w:rPr>
                <w:noProof/>
                <w:webHidden/>
              </w:rPr>
              <w:fldChar w:fldCharType="begin"/>
            </w:r>
            <w:r w:rsidR="00AB4BA4">
              <w:rPr>
                <w:noProof/>
                <w:webHidden/>
              </w:rPr>
              <w:instrText xml:space="preserve"> PAGEREF _Toc532481390 \h </w:instrText>
            </w:r>
            <w:r w:rsidR="00AB4BA4">
              <w:rPr>
                <w:noProof/>
                <w:webHidden/>
              </w:rPr>
            </w:r>
            <w:r w:rsidR="00AB4BA4">
              <w:rPr>
                <w:noProof/>
                <w:webHidden/>
              </w:rPr>
              <w:fldChar w:fldCharType="separate"/>
            </w:r>
            <w:r w:rsidR="008B3C18">
              <w:rPr>
                <w:noProof/>
                <w:webHidden/>
              </w:rPr>
              <w:t>19</w:t>
            </w:r>
            <w:r w:rsidR="00AB4BA4">
              <w:rPr>
                <w:noProof/>
                <w:webHidden/>
              </w:rPr>
              <w:fldChar w:fldCharType="end"/>
            </w:r>
          </w:hyperlink>
        </w:p>
        <w:p w14:paraId="79A777B4" w14:textId="244C26A1" w:rsidR="00AB4BA4" w:rsidRDefault="002D499B">
          <w:pPr>
            <w:pStyle w:val="TOC3"/>
            <w:tabs>
              <w:tab w:val="right" w:leader="dot" w:pos="9742"/>
            </w:tabs>
            <w:rPr>
              <w:rFonts w:eastAsiaTheme="minorEastAsia"/>
              <w:noProof/>
              <w:lang w:eastAsia="en-AU"/>
            </w:rPr>
          </w:pPr>
          <w:hyperlink w:anchor="_Toc532481391" w:history="1">
            <w:r w:rsidR="00AB4BA4" w:rsidRPr="003052A6">
              <w:rPr>
                <w:rStyle w:val="Hyperlink"/>
                <w:noProof/>
              </w:rPr>
              <w:t>Harms</w:t>
            </w:r>
            <w:r w:rsidR="00AB4BA4">
              <w:rPr>
                <w:noProof/>
                <w:webHidden/>
              </w:rPr>
              <w:tab/>
            </w:r>
            <w:r w:rsidR="00AB4BA4">
              <w:rPr>
                <w:noProof/>
                <w:webHidden/>
              </w:rPr>
              <w:fldChar w:fldCharType="begin"/>
            </w:r>
            <w:r w:rsidR="00AB4BA4">
              <w:rPr>
                <w:noProof/>
                <w:webHidden/>
              </w:rPr>
              <w:instrText xml:space="preserve"> PAGEREF _Toc532481391 \h </w:instrText>
            </w:r>
            <w:r w:rsidR="00AB4BA4">
              <w:rPr>
                <w:noProof/>
                <w:webHidden/>
              </w:rPr>
            </w:r>
            <w:r w:rsidR="00AB4BA4">
              <w:rPr>
                <w:noProof/>
                <w:webHidden/>
              </w:rPr>
              <w:fldChar w:fldCharType="separate"/>
            </w:r>
            <w:r w:rsidR="008B3C18">
              <w:rPr>
                <w:noProof/>
                <w:webHidden/>
              </w:rPr>
              <w:t>19</w:t>
            </w:r>
            <w:r w:rsidR="00AB4BA4">
              <w:rPr>
                <w:noProof/>
                <w:webHidden/>
              </w:rPr>
              <w:fldChar w:fldCharType="end"/>
            </w:r>
          </w:hyperlink>
        </w:p>
        <w:p w14:paraId="28A83F02" w14:textId="026B7F02" w:rsidR="00AB4BA4" w:rsidRDefault="002D499B">
          <w:pPr>
            <w:pStyle w:val="TOC2"/>
            <w:tabs>
              <w:tab w:val="right" w:leader="dot" w:pos="9742"/>
            </w:tabs>
            <w:rPr>
              <w:rFonts w:eastAsiaTheme="minorEastAsia"/>
              <w:noProof/>
              <w:lang w:eastAsia="en-AU"/>
            </w:rPr>
          </w:pPr>
          <w:hyperlink w:anchor="_Toc532481392" w:history="1">
            <w:r w:rsidR="00AB4BA4" w:rsidRPr="003052A6">
              <w:rPr>
                <w:rStyle w:val="Hyperlink"/>
                <w:noProof/>
              </w:rPr>
              <w:t>Software Used in the Trial Analyses</w:t>
            </w:r>
            <w:r w:rsidR="00AB4BA4">
              <w:rPr>
                <w:noProof/>
                <w:webHidden/>
              </w:rPr>
              <w:tab/>
            </w:r>
            <w:r w:rsidR="00AB4BA4">
              <w:rPr>
                <w:noProof/>
                <w:webHidden/>
              </w:rPr>
              <w:fldChar w:fldCharType="begin"/>
            </w:r>
            <w:r w:rsidR="00AB4BA4">
              <w:rPr>
                <w:noProof/>
                <w:webHidden/>
              </w:rPr>
              <w:instrText xml:space="preserve"> PAGEREF _Toc532481392 \h </w:instrText>
            </w:r>
            <w:r w:rsidR="00AB4BA4">
              <w:rPr>
                <w:noProof/>
                <w:webHidden/>
              </w:rPr>
            </w:r>
            <w:r w:rsidR="00AB4BA4">
              <w:rPr>
                <w:noProof/>
                <w:webHidden/>
              </w:rPr>
              <w:fldChar w:fldCharType="separate"/>
            </w:r>
            <w:r w:rsidR="008B3C18">
              <w:rPr>
                <w:noProof/>
                <w:webHidden/>
              </w:rPr>
              <w:t>20</w:t>
            </w:r>
            <w:r w:rsidR="00AB4BA4">
              <w:rPr>
                <w:noProof/>
                <w:webHidden/>
              </w:rPr>
              <w:fldChar w:fldCharType="end"/>
            </w:r>
          </w:hyperlink>
        </w:p>
        <w:p w14:paraId="59860B10" w14:textId="603F5BD7" w:rsidR="00AB4BA4" w:rsidRDefault="002D499B">
          <w:pPr>
            <w:pStyle w:val="TOC1"/>
            <w:tabs>
              <w:tab w:val="right" w:leader="dot" w:pos="9742"/>
            </w:tabs>
            <w:rPr>
              <w:rFonts w:eastAsiaTheme="minorEastAsia"/>
              <w:noProof/>
              <w:lang w:eastAsia="en-AU"/>
            </w:rPr>
          </w:pPr>
          <w:hyperlink w:anchor="_Toc532481393" w:history="1">
            <w:r w:rsidR="00AB4BA4" w:rsidRPr="003052A6">
              <w:rPr>
                <w:rStyle w:val="Hyperlink"/>
                <w:noProof/>
              </w:rPr>
              <w:t>Revision History</w:t>
            </w:r>
            <w:r w:rsidR="00AB4BA4">
              <w:rPr>
                <w:noProof/>
                <w:webHidden/>
              </w:rPr>
              <w:tab/>
            </w:r>
            <w:r w:rsidR="00AB4BA4">
              <w:rPr>
                <w:noProof/>
                <w:webHidden/>
              </w:rPr>
              <w:fldChar w:fldCharType="begin"/>
            </w:r>
            <w:r w:rsidR="00AB4BA4">
              <w:rPr>
                <w:noProof/>
                <w:webHidden/>
              </w:rPr>
              <w:instrText xml:space="preserve"> PAGEREF _Toc532481393 \h </w:instrText>
            </w:r>
            <w:r w:rsidR="00AB4BA4">
              <w:rPr>
                <w:noProof/>
                <w:webHidden/>
              </w:rPr>
            </w:r>
            <w:r w:rsidR="00AB4BA4">
              <w:rPr>
                <w:noProof/>
                <w:webHidden/>
              </w:rPr>
              <w:fldChar w:fldCharType="separate"/>
            </w:r>
            <w:r w:rsidR="008B3C18">
              <w:rPr>
                <w:noProof/>
                <w:webHidden/>
              </w:rPr>
              <w:t>20</w:t>
            </w:r>
            <w:r w:rsidR="00AB4BA4">
              <w:rPr>
                <w:noProof/>
                <w:webHidden/>
              </w:rPr>
              <w:fldChar w:fldCharType="end"/>
            </w:r>
          </w:hyperlink>
        </w:p>
        <w:p w14:paraId="06634EC4" w14:textId="6AAFD6CE" w:rsidR="00AB4BA4" w:rsidRDefault="002D499B">
          <w:pPr>
            <w:pStyle w:val="TOC1"/>
            <w:tabs>
              <w:tab w:val="right" w:leader="dot" w:pos="9742"/>
            </w:tabs>
            <w:rPr>
              <w:rFonts w:eastAsiaTheme="minorEastAsia"/>
              <w:noProof/>
              <w:lang w:eastAsia="en-AU"/>
            </w:rPr>
          </w:pPr>
          <w:hyperlink w:anchor="_Toc532481394" w:history="1">
            <w:r w:rsidR="00AB4BA4" w:rsidRPr="003052A6">
              <w:rPr>
                <w:rStyle w:val="Hyperlink"/>
                <w:noProof/>
              </w:rPr>
              <w:t>Appendix</w:t>
            </w:r>
            <w:r w:rsidR="00AB4BA4">
              <w:rPr>
                <w:noProof/>
                <w:webHidden/>
              </w:rPr>
              <w:tab/>
            </w:r>
            <w:r w:rsidR="00AB4BA4">
              <w:rPr>
                <w:noProof/>
                <w:webHidden/>
              </w:rPr>
              <w:fldChar w:fldCharType="begin"/>
            </w:r>
            <w:r w:rsidR="00AB4BA4">
              <w:rPr>
                <w:noProof/>
                <w:webHidden/>
              </w:rPr>
              <w:instrText xml:space="preserve"> PAGEREF _Toc532481394 \h </w:instrText>
            </w:r>
            <w:r w:rsidR="00AB4BA4">
              <w:rPr>
                <w:noProof/>
                <w:webHidden/>
              </w:rPr>
            </w:r>
            <w:r w:rsidR="00AB4BA4">
              <w:rPr>
                <w:noProof/>
                <w:webHidden/>
              </w:rPr>
              <w:fldChar w:fldCharType="separate"/>
            </w:r>
            <w:r w:rsidR="008B3C18">
              <w:rPr>
                <w:noProof/>
                <w:webHidden/>
              </w:rPr>
              <w:t>21</w:t>
            </w:r>
            <w:r w:rsidR="00AB4BA4">
              <w:rPr>
                <w:noProof/>
                <w:webHidden/>
              </w:rPr>
              <w:fldChar w:fldCharType="end"/>
            </w:r>
          </w:hyperlink>
        </w:p>
        <w:p w14:paraId="2AD16289" w14:textId="38D28096" w:rsidR="00AB4BA4" w:rsidRDefault="002D499B">
          <w:pPr>
            <w:pStyle w:val="TOC1"/>
            <w:tabs>
              <w:tab w:val="right" w:leader="dot" w:pos="9742"/>
            </w:tabs>
            <w:rPr>
              <w:rFonts w:eastAsiaTheme="minorEastAsia"/>
              <w:noProof/>
              <w:lang w:eastAsia="en-AU"/>
            </w:rPr>
          </w:pPr>
          <w:hyperlink w:anchor="_Toc532481395" w:history="1">
            <w:r w:rsidR="00AB4BA4" w:rsidRPr="003052A6">
              <w:rPr>
                <w:rStyle w:val="Hyperlink"/>
                <w:noProof/>
              </w:rPr>
              <w:t>References</w:t>
            </w:r>
            <w:r w:rsidR="00AB4BA4">
              <w:rPr>
                <w:noProof/>
                <w:webHidden/>
              </w:rPr>
              <w:tab/>
            </w:r>
            <w:r w:rsidR="00AB4BA4">
              <w:rPr>
                <w:noProof/>
                <w:webHidden/>
              </w:rPr>
              <w:fldChar w:fldCharType="begin"/>
            </w:r>
            <w:r w:rsidR="00AB4BA4">
              <w:rPr>
                <w:noProof/>
                <w:webHidden/>
              </w:rPr>
              <w:instrText xml:space="preserve"> PAGEREF _Toc532481395 \h </w:instrText>
            </w:r>
            <w:r w:rsidR="00AB4BA4">
              <w:rPr>
                <w:noProof/>
                <w:webHidden/>
              </w:rPr>
            </w:r>
            <w:r w:rsidR="00AB4BA4">
              <w:rPr>
                <w:noProof/>
                <w:webHidden/>
              </w:rPr>
              <w:fldChar w:fldCharType="separate"/>
            </w:r>
            <w:r w:rsidR="008B3C18">
              <w:rPr>
                <w:noProof/>
                <w:webHidden/>
              </w:rPr>
              <w:t>21</w:t>
            </w:r>
            <w:r w:rsidR="00AB4BA4">
              <w:rPr>
                <w:noProof/>
                <w:webHidden/>
              </w:rPr>
              <w:fldChar w:fldCharType="end"/>
            </w:r>
          </w:hyperlink>
        </w:p>
        <w:p w14:paraId="676E56B2" w14:textId="77777777" w:rsidR="008B540B" w:rsidRDefault="008B540B" w:rsidP="008B540B">
          <w:r>
            <w:rPr>
              <w:b/>
              <w:bCs/>
              <w:noProof/>
            </w:rPr>
            <w:fldChar w:fldCharType="end"/>
          </w:r>
        </w:p>
      </w:sdtContent>
    </w:sdt>
    <w:p w14:paraId="0F00DC55" w14:textId="77777777" w:rsidR="008B540B" w:rsidRDefault="008B540B" w:rsidP="008B540B"/>
    <w:p w14:paraId="2F117169" w14:textId="77777777" w:rsidR="008B540B" w:rsidRDefault="008B540B" w:rsidP="008B540B">
      <w:pPr>
        <w:pStyle w:val="Heading1"/>
      </w:pPr>
      <w:r>
        <w:br w:type="column"/>
      </w:r>
      <w:bookmarkStart w:id="2" w:name="_Toc532481342"/>
      <w:r>
        <w:lastRenderedPageBreak/>
        <w:t>Preface</w:t>
      </w:r>
      <w:bookmarkEnd w:id="2"/>
    </w:p>
    <w:p w14:paraId="4B389C64" w14:textId="7476C137" w:rsidR="008B540B" w:rsidRDefault="008B540B" w:rsidP="008B540B">
      <w:r>
        <w:t xml:space="preserve">This Statistical Analysis Plan (SAP) describes the planned analyses and reporting for The </w:t>
      </w:r>
      <w:r w:rsidR="007F3ACC">
        <w:t>Nice-Gut</w:t>
      </w:r>
      <w:r>
        <w:t xml:space="preserve"> trial: </w:t>
      </w:r>
      <w:r w:rsidR="007F3ACC" w:rsidRPr="007F3ACC">
        <w:t>The NICE-GUT trial: A randomised, placebo-controlled trial of oral nitazoxanide for the empiric treatment of acute gastroenteritis among Australian Indigenous children</w:t>
      </w:r>
      <w:r w:rsidRPr="002C6387">
        <w:t>.</w:t>
      </w:r>
      <w:r>
        <w:t xml:space="preserve"> </w:t>
      </w:r>
    </w:p>
    <w:p w14:paraId="55D47A99" w14:textId="5B3B3A99" w:rsidR="008B540B" w:rsidRDefault="008B540B" w:rsidP="008B540B">
      <w:r>
        <w:t>The structure and content of this SAP provides enough detail to meet the requirements identified by the International Conference on Harmonisation</w:t>
      </w:r>
      <w:r w:rsidR="007F3ACC">
        <w:t xml:space="preserve"> (ICH) </w:t>
      </w:r>
      <w:r>
        <w:t>of Technical Requirements for Registration of Pharmaceuticals for Human Use: Guidance on Statistical Principles in Clinical Trials. All work planned and reported for this SAP will follow international guidelines (ICH Harmonised Tripartite Guideline: Statistical Principles for Clinical Trials E9,1998) and national guidelines ((i) ASA: Ethical Guidelines for Statistical Practice. Prepared by the Committee on Professional Ethics, 1999; (ii) RSS: The Royal Statistical Society: Code of Conduct, 1993; (iii) SSAI: The Statistical Society of Australia Inc. Code of Conduct) for statistical practice.</w:t>
      </w:r>
    </w:p>
    <w:p w14:paraId="53702A5B" w14:textId="77777777" w:rsidR="008B540B" w:rsidRDefault="008B540B" w:rsidP="008B540B">
      <w:r>
        <w:t>The planned analyses identified in this SAP will be included in future manuscripts and trial report(s). Exploratory analyses not necessarily identified in this SAP may be performed to further address the objectives of the trial. Any post-hoc or unplanned analyses not specified in this SAP will be clearly identified as such in the Final Statistical Report (FSR) and any resulting manuscripts for publication.</w:t>
      </w:r>
    </w:p>
    <w:p w14:paraId="1115B8AF" w14:textId="77777777" w:rsidR="008B540B" w:rsidRDefault="008B540B" w:rsidP="008B540B">
      <w:r>
        <w:t>This SAP was written by a qualified statistician without access to the trial database and was reviewed by clinical investigators who were blinded to individual treatment allocation and treatment-related study results. Access to the trial database is restricted until data collection and cleaning is completed and the database will be locked prior to final data extraction.</w:t>
      </w:r>
    </w:p>
    <w:p w14:paraId="095AB9F7" w14:textId="77777777" w:rsidR="008B540B" w:rsidRDefault="008B540B" w:rsidP="008B540B">
      <w:r>
        <w:t>Revision history is located at the back of this document.</w:t>
      </w:r>
    </w:p>
    <w:p w14:paraId="3242201D" w14:textId="02318E2B" w:rsidR="008B540B" w:rsidRDefault="008B540B">
      <w:pPr>
        <w:rPr>
          <w:sz w:val="28"/>
          <w:szCs w:val="28"/>
        </w:rPr>
      </w:pPr>
      <w:r>
        <w:rPr>
          <w:sz w:val="28"/>
          <w:szCs w:val="28"/>
        </w:rPr>
        <w:br w:type="page"/>
      </w:r>
    </w:p>
    <w:p w14:paraId="1802B8B3" w14:textId="7532A072" w:rsidR="00A23F34" w:rsidRDefault="00C236C5" w:rsidP="00A23F34">
      <w:pPr>
        <w:tabs>
          <w:tab w:val="left" w:pos="2694"/>
        </w:tabs>
        <w:rPr>
          <w:sz w:val="28"/>
          <w:szCs w:val="28"/>
        </w:rPr>
      </w:pPr>
      <w:r>
        <w:rPr>
          <w:noProof/>
          <w:sz w:val="28"/>
          <w:szCs w:val="28"/>
          <w:lang w:eastAsia="en-AU"/>
        </w:rPr>
        <w:lastRenderedPageBreak/>
        <w:drawing>
          <wp:anchor distT="0" distB="0" distL="114300" distR="114300" simplePos="0" relativeHeight="251666432" behindDoc="1" locked="0" layoutInCell="1" allowOverlap="0" wp14:anchorId="5316321C" wp14:editId="786C42F2">
            <wp:simplePos x="0" y="0"/>
            <wp:positionH relativeFrom="margin">
              <wp:align>left</wp:align>
            </wp:positionH>
            <wp:positionV relativeFrom="paragraph">
              <wp:posOffset>10010</wp:posOffset>
            </wp:positionV>
            <wp:extent cx="460800" cy="720000"/>
            <wp:effectExtent l="0" t="0" r="0" b="4445"/>
            <wp:wrapTight wrapText="bothSides">
              <wp:wrapPolygon edited="0">
                <wp:start x="0" y="0"/>
                <wp:lineTo x="0" y="21162"/>
                <wp:lineTo x="20557" y="21162"/>
                <wp:lineTo x="2055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der.PNG"/>
                    <pic:cNvPicPr/>
                  </pic:nvPicPr>
                  <pic:blipFill>
                    <a:blip r:embed="rId12">
                      <a:extLst>
                        <a:ext uri="{28A0092B-C50C-407E-A947-70E740481C1C}">
                          <a14:useLocalDpi xmlns:a14="http://schemas.microsoft.com/office/drawing/2010/main" val="0"/>
                        </a:ext>
                      </a:extLst>
                    </a:blip>
                    <a:stretch>
                      <a:fillRect/>
                    </a:stretch>
                  </pic:blipFill>
                  <pic:spPr>
                    <a:xfrm>
                      <a:off x="0" y="0"/>
                      <a:ext cx="460800" cy="720000"/>
                    </a:xfrm>
                    <a:prstGeom prst="rect">
                      <a:avLst/>
                    </a:prstGeom>
                  </pic:spPr>
                </pic:pic>
              </a:graphicData>
            </a:graphic>
            <wp14:sizeRelH relativeFrom="margin">
              <wp14:pctWidth>0</wp14:pctWidth>
            </wp14:sizeRelH>
            <wp14:sizeRelV relativeFrom="margin">
              <wp14:pctHeight>0</wp14:pctHeight>
            </wp14:sizeRelV>
          </wp:anchor>
        </w:drawing>
      </w:r>
    </w:p>
    <w:p w14:paraId="49ADE8CD" w14:textId="77777777" w:rsidR="00C236C5" w:rsidRPr="001368B4" w:rsidRDefault="00C236C5" w:rsidP="00C236C5">
      <w:pPr>
        <w:rPr>
          <w:color w:val="4472C4" w:themeColor="accent1"/>
          <w:sz w:val="40"/>
          <w:szCs w:val="40"/>
        </w:rPr>
      </w:pPr>
      <w:r w:rsidRPr="001368B4">
        <w:rPr>
          <w:color w:val="4472C4" w:themeColor="accent1"/>
          <w:sz w:val="40"/>
          <w:szCs w:val="40"/>
        </w:rPr>
        <w:t>Section 1: Administrative Information</w:t>
      </w:r>
    </w:p>
    <w:p w14:paraId="27522189" w14:textId="77777777" w:rsidR="00C236C5" w:rsidRDefault="00C236C5" w:rsidP="00A23F34">
      <w:pPr>
        <w:tabs>
          <w:tab w:val="left" w:pos="2694"/>
        </w:tabs>
        <w:ind w:left="2694" w:hanging="2694"/>
        <w:rPr>
          <w:sz w:val="28"/>
          <w:szCs w:val="28"/>
        </w:rPr>
      </w:pPr>
    </w:p>
    <w:p w14:paraId="3B7458BC" w14:textId="09AB8350" w:rsidR="00A23F34" w:rsidRPr="001368B4" w:rsidRDefault="00A23F34" w:rsidP="00A23F34">
      <w:pPr>
        <w:tabs>
          <w:tab w:val="left" w:pos="2694"/>
        </w:tabs>
        <w:ind w:left="2694" w:hanging="2694"/>
      </w:pPr>
      <w:r w:rsidRPr="001368B4">
        <w:rPr>
          <w:b/>
        </w:rPr>
        <w:t>Protocol Title:</w:t>
      </w:r>
      <w:r w:rsidRPr="001368B4">
        <w:t xml:space="preserve"> </w:t>
      </w:r>
      <w:r w:rsidRPr="001368B4">
        <w:tab/>
      </w:r>
      <w:r w:rsidR="00E24495" w:rsidRPr="00E24495">
        <w:t>The NICE-GUT trial: A randomised, placebo-controlled trial of oral nitazoxanide for the empiric treatment of acute gastroenteritis among Australian Indigenous children</w:t>
      </w:r>
    </w:p>
    <w:p w14:paraId="40B30DAD" w14:textId="1D95BAB2" w:rsidR="00A23F34" w:rsidRPr="001368B4" w:rsidRDefault="00A23F34" w:rsidP="00A23F34">
      <w:pPr>
        <w:tabs>
          <w:tab w:val="left" w:pos="2694"/>
        </w:tabs>
      </w:pPr>
      <w:r w:rsidRPr="001368B4">
        <w:rPr>
          <w:b/>
        </w:rPr>
        <w:t>Trial registration number:</w:t>
      </w:r>
      <w:r w:rsidRPr="001368B4">
        <w:t xml:space="preserve"> </w:t>
      </w:r>
      <w:r w:rsidRPr="001368B4">
        <w:tab/>
      </w:r>
      <w:r w:rsidR="00E24495" w:rsidRPr="00E24495">
        <w:t>ACTRN12614000381684</w:t>
      </w:r>
    </w:p>
    <w:p w14:paraId="1B1FABF0" w14:textId="0C73BE95" w:rsidR="00A23F34" w:rsidRPr="001368B4" w:rsidRDefault="00A23F34" w:rsidP="00A23F34">
      <w:pPr>
        <w:tabs>
          <w:tab w:val="left" w:pos="2694"/>
        </w:tabs>
      </w:pPr>
      <w:r w:rsidRPr="001368B4">
        <w:rPr>
          <w:b/>
        </w:rPr>
        <w:t>Protocol Version:</w:t>
      </w:r>
      <w:r w:rsidRPr="001368B4">
        <w:tab/>
      </w:r>
      <w:r w:rsidR="00E24495" w:rsidRPr="00E24495">
        <w:t>NICE GUT Protocol V8_20170606</w:t>
      </w:r>
    </w:p>
    <w:p w14:paraId="2913CE63" w14:textId="4FE40C7C" w:rsidR="00A23F34" w:rsidRDefault="00A23F34" w:rsidP="00A23F34">
      <w:pPr>
        <w:tabs>
          <w:tab w:val="left" w:pos="2694"/>
        </w:tabs>
      </w:pPr>
      <w:r w:rsidRPr="001368B4">
        <w:rPr>
          <w:b/>
        </w:rPr>
        <w:t>Protocol Date:</w:t>
      </w:r>
      <w:r w:rsidRPr="001368B4">
        <w:tab/>
        <w:t>201</w:t>
      </w:r>
      <w:r w:rsidR="00E24495">
        <w:t>7</w:t>
      </w:r>
      <w:r w:rsidRPr="001368B4">
        <w:t>-0</w:t>
      </w:r>
      <w:r w:rsidR="00E24495">
        <w:t>6</w:t>
      </w:r>
      <w:r w:rsidRPr="001368B4">
        <w:t>-0</w:t>
      </w:r>
      <w:r w:rsidR="00E24495">
        <w:t>6</w:t>
      </w:r>
    </w:p>
    <w:p w14:paraId="665F2310" w14:textId="77777777" w:rsidR="007C1645" w:rsidRDefault="007C1645" w:rsidP="00A23F34">
      <w:pPr>
        <w:tabs>
          <w:tab w:val="left" w:pos="2694"/>
        </w:tabs>
      </w:pPr>
    </w:p>
    <w:p w14:paraId="3C113992" w14:textId="17A1FDB3" w:rsidR="00343061" w:rsidRPr="001368B4" w:rsidRDefault="00343061" w:rsidP="00A23F34">
      <w:pPr>
        <w:tabs>
          <w:tab w:val="left" w:pos="2694"/>
        </w:tabs>
        <w:rPr>
          <w:b/>
        </w:rPr>
      </w:pPr>
      <w:r w:rsidRPr="001368B4">
        <w:rPr>
          <w:b/>
        </w:rPr>
        <w:t>SAP Revision History:</w:t>
      </w:r>
    </w:p>
    <w:tbl>
      <w:tblPr>
        <w:tblStyle w:val="TableGrid"/>
        <w:tblW w:w="0" w:type="auto"/>
        <w:tblLook w:val="04A0" w:firstRow="1" w:lastRow="0" w:firstColumn="1" w:lastColumn="0" w:noHBand="0" w:noVBand="1"/>
      </w:tblPr>
      <w:tblGrid>
        <w:gridCol w:w="1555"/>
        <w:gridCol w:w="1701"/>
        <w:gridCol w:w="3969"/>
        <w:gridCol w:w="2517"/>
      </w:tblGrid>
      <w:tr w:rsidR="00151D9F" w:rsidRPr="007C1645" w14:paraId="69E6FC60" w14:textId="77777777" w:rsidTr="001368B4">
        <w:tc>
          <w:tcPr>
            <w:tcW w:w="1555" w:type="dxa"/>
          </w:tcPr>
          <w:p w14:paraId="5A726721" w14:textId="7ED74BAA" w:rsidR="00151D9F" w:rsidRPr="001368B4" w:rsidRDefault="00151D9F" w:rsidP="00786FC1">
            <w:pPr>
              <w:rPr>
                <w:b/>
              </w:rPr>
            </w:pPr>
            <w:r w:rsidRPr="001368B4">
              <w:rPr>
                <w:b/>
              </w:rPr>
              <w:t>SAP Version/Date</w:t>
            </w:r>
          </w:p>
        </w:tc>
        <w:tc>
          <w:tcPr>
            <w:tcW w:w="1701" w:type="dxa"/>
          </w:tcPr>
          <w:p w14:paraId="71EB480F" w14:textId="1D80A9B2" w:rsidR="00151D9F" w:rsidRPr="001368B4" w:rsidRDefault="00151D9F" w:rsidP="00786FC1">
            <w:pPr>
              <w:rPr>
                <w:b/>
              </w:rPr>
            </w:pPr>
            <w:r w:rsidRPr="001368B4">
              <w:rPr>
                <w:b/>
              </w:rPr>
              <w:t>Protocol Version/Date</w:t>
            </w:r>
          </w:p>
        </w:tc>
        <w:tc>
          <w:tcPr>
            <w:tcW w:w="3969" w:type="dxa"/>
          </w:tcPr>
          <w:p w14:paraId="6A3856F1" w14:textId="19A0A20D" w:rsidR="00151D9F" w:rsidRPr="001368B4" w:rsidRDefault="00151D9F" w:rsidP="00786FC1">
            <w:pPr>
              <w:rPr>
                <w:b/>
              </w:rPr>
            </w:pPr>
            <w:r w:rsidRPr="001368B4">
              <w:rPr>
                <w:b/>
              </w:rPr>
              <w:t>Justification for SAP revision</w:t>
            </w:r>
          </w:p>
        </w:tc>
        <w:tc>
          <w:tcPr>
            <w:tcW w:w="2517" w:type="dxa"/>
          </w:tcPr>
          <w:p w14:paraId="0E6C402F" w14:textId="37FC0FCD" w:rsidR="00151D9F" w:rsidRPr="001368B4" w:rsidRDefault="00151D9F" w:rsidP="001368B4">
            <w:pPr>
              <w:ind w:left="-49" w:right="-141"/>
              <w:rPr>
                <w:b/>
              </w:rPr>
            </w:pPr>
            <w:r w:rsidRPr="001368B4">
              <w:rPr>
                <w:b/>
              </w:rPr>
              <w:t xml:space="preserve">Implementation stage relative to interim analyses </w:t>
            </w:r>
          </w:p>
        </w:tc>
      </w:tr>
      <w:tr w:rsidR="00151D9F" w14:paraId="28659541" w14:textId="77777777" w:rsidTr="001368B4">
        <w:tc>
          <w:tcPr>
            <w:tcW w:w="1555" w:type="dxa"/>
          </w:tcPr>
          <w:p w14:paraId="5D6CDCA5" w14:textId="77777777" w:rsidR="00151D9F" w:rsidRDefault="00151D9F" w:rsidP="00786FC1"/>
        </w:tc>
        <w:tc>
          <w:tcPr>
            <w:tcW w:w="1701" w:type="dxa"/>
          </w:tcPr>
          <w:p w14:paraId="345983C1" w14:textId="77777777" w:rsidR="00151D9F" w:rsidRDefault="00151D9F" w:rsidP="00786FC1"/>
        </w:tc>
        <w:tc>
          <w:tcPr>
            <w:tcW w:w="3969" w:type="dxa"/>
          </w:tcPr>
          <w:p w14:paraId="69204679" w14:textId="77777777" w:rsidR="00151D9F" w:rsidRDefault="00151D9F" w:rsidP="00786FC1"/>
        </w:tc>
        <w:tc>
          <w:tcPr>
            <w:tcW w:w="2517" w:type="dxa"/>
          </w:tcPr>
          <w:p w14:paraId="163C751D" w14:textId="77777777" w:rsidR="00151D9F" w:rsidRDefault="00151D9F" w:rsidP="00786FC1"/>
        </w:tc>
      </w:tr>
      <w:tr w:rsidR="00151D9F" w14:paraId="0DE8747E" w14:textId="77777777" w:rsidTr="001368B4">
        <w:tc>
          <w:tcPr>
            <w:tcW w:w="1555" w:type="dxa"/>
          </w:tcPr>
          <w:p w14:paraId="5C1BAF89" w14:textId="77777777" w:rsidR="00151D9F" w:rsidRDefault="00151D9F" w:rsidP="00786FC1"/>
        </w:tc>
        <w:tc>
          <w:tcPr>
            <w:tcW w:w="1701" w:type="dxa"/>
          </w:tcPr>
          <w:p w14:paraId="2D29FB34" w14:textId="77777777" w:rsidR="00151D9F" w:rsidRDefault="00151D9F" w:rsidP="00786FC1"/>
        </w:tc>
        <w:tc>
          <w:tcPr>
            <w:tcW w:w="3969" w:type="dxa"/>
          </w:tcPr>
          <w:p w14:paraId="3E96CAF7" w14:textId="77777777" w:rsidR="00151D9F" w:rsidRDefault="00151D9F" w:rsidP="00786FC1"/>
        </w:tc>
        <w:tc>
          <w:tcPr>
            <w:tcW w:w="2517" w:type="dxa"/>
          </w:tcPr>
          <w:p w14:paraId="39F52DBD" w14:textId="77777777" w:rsidR="00151D9F" w:rsidRDefault="00151D9F" w:rsidP="00786FC1"/>
        </w:tc>
      </w:tr>
      <w:tr w:rsidR="00151D9F" w14:paraId="09FC38BF" w14:textId="77777777" w:rsidTr="001368B4">
        <w:tc>
          <w:tcPr>
            <w:tcW w:w="1555" w:type="dxa"/>
          </w:tcPr>
          <w:p w14:paraId="29C9CE88" w14:textId="77777777" w:rsidR="00151D9F" w:rsidRDefault="00151D9F" w:rsidP="00786FC1"/>
        </w:tc>
        <w:tc>
          <w:tcPr>
            <w:tcW w:w="1701" w:type="dxa"/>
          </w:tcPr>
          <w:p w14:paraId="3E04F932" w14:textId="77777777" w:rsidR="00151D9F" w:rsidRDefault="00151D9F" w:rsidP="00786FC1"/>
        </w:tc>
        <w:tc>
          <w:tcPr>
            <w:tcW w:w="3969" w:type="dxa"/>
          </w:tcPr>
          <w:p w14:paraId="5FD8B912" w14:textId="77777777" w:rsidR="00151D9F" w:rsidRDefault="00151D9F" w:rsidP="00786FC1"/>
        </w:tc>
        <w:tc>
          <w:tcPr>
            <w:tcW w:w="2517" w:type="dxa"/>
          </w:tcPr>
          <w:p w14:paraId="1840D370" w14:textId="77777777" w:rsidR="00151D9F" w:rsidRDefault="00151D9F" w:rsidP="00786FC1"/>
        </w:tc>
      </w:tr>
      <w:tr w:rsidR="00151D9F" w14:paraId="49329FF1" w14:textId="77777777" w:rsidTr="001368B4">
        <w:tc>
          <w:tcPr>
            <w:tcW w:w="1555" w:type="dxa"/>
          </w:tcPr>
          <w:p w14:paraId="2C19AEAF" w14:textId="77777777" w:rsidR="00151D9F" w:rsidRDefault="00151D9F" w:rsidP="00786FC1"/>
        </w:tc>
        <w:tc>
          <w:tcPr>
            <w:tcW w:w="1701" w:type="dxa"/>
          </w:tcPr>
          <w:p w14:paraId="704F4B5C" w14:textId="77777777" w:rsidR="00151D9F" w:rsidRDefault="00151D9F" w:rsidP="00786FC1"/>
        </w:tc>
        <w:tc>
          <w:tcPr>
            <w:tcW w:w="3969" w:type="dxa"/>
          </w:tcPr>
          <w:p w14:paraId="2D0AF5D2" w14:textId="77777777" w:rsidR="00151D9F" w:rsidRDefault="00151D9F" w:rsidP="00786FC1"/>
        </w:tc>
        <w:tc>
          <w:tcPr>
            <w:tcW w:w="2517" w:type="dxa"/>
          </w:tcPr>
          <w:p w14:paraId="18853443" w14:textId="77777777" w:rsidR="00151D9F" w:rsidRDefault="00151D9F" w:rsidP="00786FC1"/>
        </w:tc>
      </w:tr>
    </w:tbl>
    <w:p w14:paraId="3D4AAA08" w14:textId="4B6D2D6E" w:rsidR="00C236C5" w:rsidRDefault="00151D9F" w:rsidP="00786FC1">
      <w:r>
        <w:t>Implementation stages: prior to interim</w:t>
      </w:r>
      <w:r w:rsidR="007C1645">
        <w:t xml:space="preserve"> 1</w:t>
      </w:r>
      <w:r>
        <w:t>, p</w:t>
      </w:r>
      <w:r w:rsidR="007C1645">
        <w:t xml:space="preserve">rior to </w:t>
      </w:r>
      <w:r>
        <w:t xml:space="preserve">interim </w:t>
      </w:r>
      <w:r w:rsidR="007C1645">
        <w:t>2</w:t>
      </w:r>
      <w:r>
        <w:t>,</w:t>
      </w:r>
      <w:r w:rsidR="007C1645">
        <w:t xml:space="preserve"> ……, </w:t>
      </w:r>
      <w:r>
        <w:t>p</w:t>
      </w:r>
      <w:r w:rsidR="007C1645">
        <w:t>rior to interim n.</w:t>
      </w:r>
      <w:r>
        <w:t xml:space="preserve">    </w:t>
      </w:r>
    </w:p>
    <w:p w14:paraId="6FC0DD3F" w14:textId="77777777" w:rsidR="007C1645" w:rsidRDefault="007C1645" w:rsidP="00786FC1">
      <w:pPr>
        <w:rPr>
          <w:b/>
        </w:rPr>
      </w:pPr>
    </w:p>
    <w:p w14:paraId="5EA4C867" w14:textId="4D2C1C3E" w:rsidR="00786FC1" w:rsidRPr="001368B4" w:rsidRDefault="00343061" w:rsidP="00786FC1">
      <w:pPr>
        <w:rPr>
          <w:b/>
        </w:rPr>
      </w:pPr>
      <w:r>
        <w:rPr>
          <w:b/>
        </w:rPr>
        <w:t>Additional</w:t>
      </w:r>
      <w:r w:rsidR="00786FC1" w:rsidRPr="001368B4">
        <w:rPr>
          <w:b/>
        </w:rPr>
        <w:t xml:space="preserve"> Documentation:</w:t>
      </w:r>
    </w:p>
    <w:p w14:paraId="72A90D0D" w14:textId="3044602C" w:rsidR="00786FC1" w:rsidRDefault="00786FC1" w:rsidP="00786FC1">
      <w:r>
        <w:t xml:space="preserve">This </w:t>
      </w:r>
      <w:r w:rsidR="00343061">
        <w:t>SAP</w:t>
      </w:r>
      <w:r>
        <w:t xml:space="preserve"> has been written based on information contained in the following </w:t>
      </w:r>
      <w:r w:rsidR="00343061">
        <w:t xml:space="preserve">addition </w:t>
      </w:r>
      <w:r>
        <w:t>documents:</w:t>
      </w:r>
    </w:p>
    <w:p w14:paraId="7C7BC277" w14:textId="3FA63FD5" w:rsidR="00343061" w:rsidRDefault="00786FC1" w:rsidP="00924688">
      <w:pPr>
        <w:tabs>
          <w:tab w:val="left" w:pos="426"/>
        </w:tabs>
      </w:pPr>
      <w:r>
        <w:t>1.</w:t>
      </w:r>
      <w:r>
        <w:tab/>
        <w:t>CRF:</w:t>
      </w:r>
      <w:r w:rsidR="00343061">
        <w:t xml:space="preserve"> </w:t>
      </w:r>
      <w:r w:rsidR="00E24495">
        <w:t>V</w:t>
      </w:r>
      <w:r w:rsidR="00E24495" w:rsidRPr="00E24495">
        <w:t>ersion 2</w:t>
      </w:r>
      <w:r w:rsidR="00E24495">
        <w:t>,</w:t>
      </w:r>
      <w:r w:rsidR="00E24495" w:rsidRPr="00E24495">
        <w:t xml:space="preserve"> dated 21 January 2015</w:t>
      </w:r>
    </w:p>
    <w:p w14:paraId="30E12935" w14:textId="3AAE10AF" w:rsidR="00786FC1" w:rsidRDefault="00343061" w:rsidP="00924688">
      <w:pPr>
        <w:tabs>
          <w:tab w:val="left" w:pos="426"/>
        </w:tabs>
      </w:pPr>
      <w:r>
        <w:t>2.</w:t>
      </w:r>
      <w:r w:rsidR="00786FC1">
        <w:tab/>
      </w:r>
      <w:r>
        <w:t xml:space="preserve">Data Dictionary: </w:t>
      </w:r>
      <w:r w:rsidR="00924688">
        <w:t xml:space="preserve">Version 1, dated </w:t>
      </w:r>
      <w:r w:rsidR="00924688" w:rsidRPr="00924688">
        <w:t>27</w:t>
      </w:r>
      <w:r w:rsidR="00924688">
        <w:t xml:space="preserve"> July </w:t>
      </w:r>
      <w:r w:rsidR="00924688" w:rsidRPr="00924688">
        <w:t>2016</w:t>
      </w:r>
    </w:p>
    <w:p w14:paraId="48F69CFC" w14:textId="5267AA7C" w:rsidR="00786FC1" w:rsidRPr="00924688" w:rsidRDefault="00786FC1" w:rsidP="00924688">
      <w:pPr>
        <w:tabs>
          <w:tab w:val="left" w:pos="426"/>
        </w:tabs>
      </w:pPr>
      <w:r w:rsidRPr="00924688">
        <w:t>3.</w:t>
      </w:r>
      <w:r w:rsidRPr="00924688">
        <w:tab/>
        <w:t xml:space="preserve">Data Safety Monitoring Board (DSMB) </w:t>
      </w:r>
      <w:r w:rsidR="00E24495" w:rsidRPr="00924688">
        <w:t>Nice-Gut</w:t>
      </w:r>
      <w:r w:rsidR="00151D9F" w:rsidRPr="00924688">
        <w:t xml:space="preserve"> </w:t>
      </w:r>
      <w:r w:rsidRPr="00924688">
        <w:t>Terms of Reference</w:t>
      </w:r>
      <w:r w:rsidR="00924688" w:rsidRPr="00924688">
        <w:t>: Version 4, dated 25 January 2016</w:t>
      </w:r>
    </w:p>
    <w:p w14:paraId="37F15B5F" w14:textId="2995388D" w:rsidR="00786FC1" w:rsidRDefault="007C1645" w:rsidP="00924688">
      <w:pPr>
        <w:tabs>
          <w:tab w:val="left" w:pos="426"/>
        </w:tabs>
      </w:pPr>
      <w:r>
        <w:t>5</w:t>
      </w:r>
      <w:r w:rsidR="00786FC1">
        <w:t>.</w:t>
      </w:r>
      <w:r w:rsidR="00786FC1">
        <w:tab/>
        <w:t>ICH Guidance on Statistical Principles for Clinical Trials.</w:t>
      </w:r>
    </w:p>
    <w:p w14:paraId="414B0D99" w14:textId="5CA75156" w:rsidR="00786FC1" w:rsidRDefault="007C1645" w:rsidP="00924688">
      <w:pPr>
        <w:tabs>
          <w:tab w:val="left" w:pos="426"/>
        </w:tabs>
      </w:pPr>
      <w:r>
        <w:t>6</w:t>
      </w:r>
      <w:r w:rsidR="00786FC1">
        <w:t>.</w:t>
      </w:r>
      <w:r w:rsidR="00786FC1">
        <w:tab/>
        <w:t>ICH Guidance on Structure and Content of Clinical Study Reports</w:t>
      </w:r>
    </w:p>
    <w:p w14:paraId="0A75B280" w14:textId="77777777" w:rsidR="00343061" w:rsidRDefault="00343061" w:rsidP="00786FC1"/>
    <w:p w14:paraId="7755885C" w14:textId="3674B52B" w:rsidR="00786FC1" w:rsidRDefault="00786FC1" w:rsidP="00786FC1">
      <w:r w:rsidRPr="001368B4">
        <w:rPr>
          <w:b/>
        </w:rPr>
        <w:t>Roles &amp; Responsibility</w:t>
      </w:r>
      <w:r>
        <w:t xml:space="preserve"> (Names, affiliations, and roles of SAP contributors)</w:t>
      </w:r>
    </w:p>
    <w:tbl>
      <w:tblPr>
        <w:tblStyle w:val="TableGrid"/>
        <w:tblW w:w="0" w:type="auto"/>
        <w:tblLook w:val="04A0" w:firstRow="1" w:lastRow="0" w:firstColumn="1" w:lastColumn="0" w:noHBand="0" w:noVBand="1"/>
      </w:tblPr>
      <w:tblGrid>
        <w:gridCol w:w="3247"/>
        <w:gridCol w:w="3247"/>
        <w:gridCol w:w="3248"/>
      </w:tblGrid>
      <w:tr w:rsidR="007C1645" w:rsidRPr="007C1645" w14:paraId="0FD6FA9A" w14:textId="77777777" w:rsidTr="007C1645">
        <w:tc>
          <w:tcPr>
            <w:tcW w:w="3247" w:type="dxa"/>
          </w:tcPr>
          <w:p w14:paraId="6F321A33" w14:textId="15FC9624" w:rsidR="007C1645" w:rsidRPr="001368B4" w:rsidRDefault="007C1645" w:rsidP="00786FC1">
            <w:pPr>
              <w:rPr>
                <w:b/>
              </w:rPr>
            </w:pPr>
            <w:r w:rsidRPr="001368B4">
              <w:rPr>
                <w:b/>
              </w:rPr>
              <w:t>Name (initials)</w:t>
            </w:r>
          </w:p>
        </w:tc>
        <w:tc>
          <w:tcPr>
            <w:tcW w:w="3247" w:type="dxa"/>
          </w:tcPr>
          <w:p w14:paraId="7024141B" w14:textId="6848995E" w:rsidR="007C1645" w:rsidRPr="001368B4" w:rsidRDefault="007C1645" w:rsidP="00786FC1">
            <w:pPr>
              <w:rPr>
                <w:b/>
              </w:rPr>
            </w:pPr>
            <w:r w:rsidRPr="001368B4">
              <w:rPr>
                <w:b/>
              </w:rPr>
              <w:t>Affiliation</w:t>
            </w:r>
          </w:p>
        </w:tc>
        <w:tc>
          <w:tcPr>
            <w:tcW w:w="3248" w:type="dxa"/>
          </w:tcPr>
          <w:p w14:paraId="33243A22" w14:textId="77777777" w:rsidR="007C1645" w:rsidRPr="001368B4" w:rsidRDefault="007C1645" w:rsidP="00786FC1">
            <w:pPr>
              <w:rPr>
                <w:b/>
              </w:rPr>
            </w:pPr>
          </w:p>
        </w:tc>
      </w:tr>
      <w:tr w:rsidR="007C1645" w14:paraId="61F0ACE6" w14:textId="77777777" w:rsidTr="007C1645">
        <w:tc>
          <w:tcPr>
            <w:tcW w:w="3247" w:type="dxa"/>
          </w:tcPr>
          <w:p w14:paraId="05AB5E59" w14:textId="36B7095F" w:rsidR="007C1645" w:rsidRDefault="007C1645" w:rsidP="00786FC1">
            <w:r>
              <w:t>Julie Marsh (JAM)</w:t>
            </w:r>
          </w:p>
        </w:tc>
        <w:tc>
          <w:tcPr>
            <w:tcW w:w="3247" w:type="dxa"/>
          </w:tcPr>
          <w:p w14:paraId="1A4F2D6A" w14:textId="023C108E" w:rsidR="007C1645" w:rsidRDefault="007C1645" w:rsidP="00786FC1">
            <w:r>
              <w:t>Adaptive Health Intelligence, TKI</w:t>
            </w:r>
          </w:p>
        </w:tc>
        <w:tc>
          <w:tcPr>
            <w:tcW w:w="3248" w:type="dxa"/>
          </w:tcPr>
          <w:p w14:paraId="6A8DEE02" w14:textId="7098256C" w:rsidR="007C1645" w:rsidRDefault="00CA1CA8" w:rsidP="00786FC1">
            <w:r>
              <w:t>Author</w:t>
            </w:r>
          </w:p>
        </w:tc>
      </w:tr>
      <w:tr w:rsidR="007C1645" w14:paraId="7C59DEAA" w14:textId="77777777" w:rsidTr="007C1645">
        <w:tc>
          <w:tcPr>
            <w:tcW w:w="3247" w:type="dxa"/>
          </w:tcPr>
          <w:p w14:paraId="6925DC27" w14:textId="648D16E0" w:rsidR="007C1645" w:rsidRDefault="007C1645" w:rsidP="00786FC1">
            <w:r>
              <w:t>Tom Snelling (TS)</w:t>
            </w:r>
          </w:p>
        </w:tc>
        <w:tc>
          <w:tcPr>
            <w:tcW w:w="3247" w:type="dxa"/>
          </w:tcPr>
          <w:p w14:paraId="6C7BB3E2" w14:textId="787F59E4" w:rsidR="007C1645" w:rsidRDefault="007C1645" w:rsidP="00786FC1">
            <w:r>
              <w:t>Adaptive Health Intelligence, TKI</w:t>
            </w:r>
          </w:p>
        </w:tc>
        <w:tc>
          <w:tcPr>
            <w:tcW w:w="3248" w:type="dxa"/>
          </w:tcPr>
          <w:p w14:paraId="60B0DEA2" w14:textId="69EB9F92" w:rsidR="007C1645" w:rsidRDefault="00CA1CA8" w:rsidP="00786FC1">
            <w:r>
              <w:t xml:space="preserve">CPI, </w:t>
            </w:r>
            <w:r w:rsidR="007C1645">
              <w:t>Reviewer</w:t>
            </w:r>
          </w:p>
        </w:tc>
      </w:tr>
    </w:tbl>
    <w:p w14:paraId="565F3419" w14:textId="656CF901" w:rsidR="0010596C" w:rsidRDefault="0010596C" w:rsidP="00786FC1"/>
    <w:p w14:paraId="1A3B8011" w14:textId="0833B3A9" w:rsidR="002547B0" w:rsidRPr="001368B4" w:rsidRDefault="0010596C">
      <w:pPr>
        <w:pStyle w:val="Heading1"/>
        <w:rPr>
          <w:b/>
        </w:rPr>
      </w:pPr>
      <w:r>
        <w:br w:type="column"/>
      </w:r>
      <w:bookmarkStart w:id="3" w:name="_Toc532481345"/>
      <w:r w:rsidR="002547B0" w:rsidRPr="001368B4">
        <w:rPr>
          <w:b/>
        </w:rPr>
        <w:lastRenderedPageBreak/>
        <w:t>Background and Rationale</w:t>
      </w:r>
      <w:bookmarkEnd w:id="3"/>
    </w:p>
    <w:p w14:paraId="10291ED3" w14:textId="77777777" w:rsidR="000108B2" w:rsidRDefault="000108B2" w:rsidP="000108B2">
      <w:r>
        <w:t xml:space="preserve">Acute gastroenteritis was estimated to cause around 1.3 million of the 8.8 million annual deaths of children younger than 5 years in 2008, with around one-third of these deaths (453,000) attributable to rotavirus and most occurring in resource-poor settings. Frequent and severe enteric infections have been associated with growth-faltering and cognitive impairment. Within Australia, Aboriginal and Torres Strait Islander children suffer a heavy burden of diarrhoeal and intestinal infectious disease, with both the rates and severity of disease being significantly higher than in non-Aboriginal infants. </w:t>
      </w:r>
    </w:p>
    <w:p w14:paraId="58C1291A" w14:textId="77777777" w:rsidR="00FC5976" w:rsidRDefault="000108B2" w:rsidP="000108B2">
      <w:r>
        <w:t xml:space="preserve">A number of small, randomised trials have suggested that compared with no treatment or placebo, recovery is faster among children treated with NTZ for giardia, amoebiasis, cryptosporidium, rotavirus, and norovirus gastroenteritis, and for diarrhoea where no enteropathogens are found. The seemingly broad range of enteropathogens for which efficacy has been shown or asserted based on in vitro data, raises the prospect of empiric use of NTZ for the syndromic treatment of paediatric infectious diarrhoea. This trial examines the effect of oral NTZ treatment compared to placebo on the duration of significant illness amongst Australian Indigenous children with acute gastroenteritis. </w:t>
      </w:r>
    </w:p>
    <w:p w14:paraId="5C9FB5F8" w14:textId="0E42D512" w:rsidR="000108B2" w:rsidRDefault="00FC5976" w:rsidP="000108B2">
      <w:r>
        <w:t xml:space="preserve">We hypothesise that </w:t>
      </w:r>
      <w:r w:rsidR="000108B2">
        <w:t xml:space="preserve">empiric NTZ therapy for acute gastroenteritis </w:t>
      </w:r>
      <w:r>
        <w:t>in Australian Indigenous children under 5 years of age will reduce the symptoms of gastroenteritis and time spent in hospital</w:t>
      </w:r>
      <w:r w:rsidR="000108B2">
        <w:t>.</w:t>
      </w:r>
    </w:p>
    <w:p w14:paraId="772B165E" w14:textId="2DF6B0F4" w:rsidR="002547B0" w:rsidRDefault="007727CC" w:rsidP="002547B0">
      <w:r w:rsidRPr="00984749">
        <w:t>T</w:t>
      </w:r>
      <w:r w:rsidR="002547B0" w:rsidRPr="00984749">
        <w:t xml:space="preserve">his statistical analysis plan (SAP) is written to be consistent with the CONSORT 2010 </w:t>
      </w:r>
      <w:r w:rsidR="00984749">
        <w:t xml:space="preserve">Statement </w:t>
      </w:r>
      <w:r w:rsidR="00984749">
        <w:fldChar w:fldCharType="begin"/>
      </w:r>
      <w:r w:rsidR="00984749">
        <w:instrText xml:space="preserve"> ADDIN ZOTERO_ITEM CSL_CITATION {"citationID":"UJXMUIE3","properties":{"formattedCitation":"(Moher et al., 2010)","plainCitation":"(Moher et al., 2010)","noteIndex":0},"citationItems":[{"id":70,"uris":["http://zotero.org/users/local/qEX7mtI1/items/LFAENSQ5"],"uri":["http://zotero.org/users/local/qEX7mtI1/items/LFAENSQ5"],"itemData":{"id":70,"type":"article-journal","title":"CONSORT 2010 statement: updated guidelines for reporting parallel group randomised trials","page":"698-702","volume":"340","issue":"7748","ISSN":"0959-8138","author":[{"family":"Moher","given":"D"},{"family":"Hopewell","given":"S"},{"family":"Schulz","given":"Kf"},{"family":"Montori","given":"V"},{"family":"Gotzsche","given":"Pc"},{"family":"Devereaux","given":"Pj"},{"family":"Elbourne","given":"D"},{"family":"Egger","given":"M"},{"family":"Altman","given":"Dg"}],"issued":{"date-parts":[["2010"]]}}}],"schema":"https://github.com/citation-style-language/schema/raw/master/csl-citation.json"} </w:instrText>
      </w:r>
      <w:r w:rsidR="00984749">
        <w:fldChar w:fldCharType="separate"/>
      </w:r>
      <w:r w:rsidR="00984749" w:rsidRPr="00984749">
        <w:rPr>
          <w:rFonts w:ascii="Calibri" w:hAnsi="Calibri" w:cs="Calibri"/>
        </w:rPr>
        <w:t>(Moher et al., 2010)</w:t>
      </w:r>
      <w:r w:rsidR="00984749">
        <w:fldChar w:fldCharType="end"/>
      </w:r>
      <w:r w:rsidR="000B3071">
        <w:t>.</w:t>
      </w:r>
      <w:r w:rsidR="002547B0" w:rsidRPr="00984749">
        <w:t xml:space="preserve"> The SAP provides a guide for the Trial Statistician during the statistical analysis of all quantitative outcomes and supports transparent and repeatable research</w:t>
      </w:r>
      <w:r w:rsidR="002547B0">
        <w:t>.</w:t>
      </w:r>
    </w:p>
    <w:p w14:paraId="56A8C6CA" w14:textId="77777777" w:rsidR="00FC5976" w:rsidRDefault="00FC5976" w:rsidP="00C05DC3">
      <w:pPr>
        <w:pStyle w:val="Heading1"/>
        <w:rPr>
          <w:b/>
        </w:rPr>
      </w:pPr>
      <w:bookmarkStart w:id="4" w:name="_Toc532481346"/>
    </w:p>
    <w:p w14:paraId="7B019FF1" w14:textId="399FA423" w:rsidR="00C05DC3" w:rsidRDefault="00AB4BA4" w:rsidP="00C05DC3">
      <w:pPr>
        <w:pStyle w:val="Heading1"/>
        <w:rPr>
          <w:b/>
        </w:rPr>
      </w:pPr>
      <w:r w:rsidRPr="001368B4">
        <w:rPr>
          <w:b/>
        </w:rPr>
        <w:t xml:space="preserve">2.2. </w:t>
      </w:r>
      <w:r w:rsidR="00C05DC3" w:rsidRPr="001368B4">
        <w:rPr>
          <w:b/>
        </w:rPr>
        <w:t>Objectives</w:t>
      </w:r>
      <w:bookmarkEnd w:id="4"/>
    </w:p>
    <w:p w14:paraId="3C689613" w14:textId="77777777" w:rsidR="008B3C18" w:rsidRPr="008B3C18" w:rsidRDefault="008B3C18" w:rsidP="008B3C18"/>
    <w:p w14:paraId="20F11529" w14:textId="5F2DC6F2" w:rsidR="009C442C" w:rsidRDefault="009C442C" w:rsidP="009C442C">
      <w:pPr>
        <w:pStyle w:val="Heading2"/>
      </w:pPr>
      <w:bookmarkStart w:id="5" w:name="_Toc532481347"/>
      <w:r>
        <w:t>Primary</w:t>
      </w:r>
      <w:bookmarkEnd w:id="5"/>
    </w:p>
    <w:p w14:paraId="7CE97EE1" w14:textId="3194B87B" w:rsidR="00B77A67" w:rsidRDefault="004403A2" w:rsidP="00A95351">
      <w:r w:rsidRPr="004403A2">
        <w:t>To determine whether empiric treatment with oral NTZ, compared to placebo, reduces the time period of significant illness in Australian Indigenous children hospitalised for acute gastroenteritis</w:t>
      </w:r>
      <w:r w:rsidR="0004405C">
        <w:t>.</w:t>
      </w:r>
    </w:p>
    <w:p w14:paraId="56FA7133" w14:textId="77777777" w:rsidR="00617D4E" w:rsidRDefault="00617D4E" w:rsidP="00617D4E">
      <w:pPr>
        <w:pStyle w:val="Heading2"/>
      </w:pPr>
      <w:bookmarkStart w:id="6" w:name="_Toc532481348"/>
      <w:r>
        <w:t>Primary Outcome</w:t>
      </w:r>
      <w:bookmarkEnd w:id="6"/>
    </w:p>
    <w:p w14:paraId="60D59EB2" w14:textId="2DEE9DCB" w:rsidR="00617D4E" w:rsidRDefault="00617D4E" w:rsidP="00617D4E">
      <w:r>
        <w:t xml:space="preserve">The primary objective is quantified through the </w:t>
      </w:r>
      <w:r w:rsidR="00FC5976">
        <w:t>time-period of significant ill</w:t>
      </w:r>
      <w:r w:rsidR="003F16A1">
        <w:t>n</w:t>
      </w:r>
      <w:r w:rsidR="00FC5976">
        <w:t>ess</w:t>
      </w:r>
      <w:r>
        <w:t>.</w:t>
      </w:r>
      <w:r w:rsidR="00FA37AB">
        <w:t xml:space="preserve"> The outcome</w:t>
      </w:r>
      <w:r w:rsidR="00FC5976">
        <w:t xml:space="preserve"> i</w:t>
      </w:r>
      <w:r w:rsidR="00FA37AB">
        <w:t xml:space="preserve">s designed to measure effectiveness of </w:t>
      </w:r>
      <w:r w:rsidR="00FC5976">
        <w:t>NTZ</w:t>
      </w:r>
      <w:r w:rsidR="00FA37AB">
        <w:t>.</w:t>
      </w:r>
    </w:p>
    <w:p w14:paraId="0E503383" w14:textId="77777777" w:rsidR="00FC5976" w:rsidRPr="00FC5976" w:rsidRDefault="00FC5976" w:rsidP="00FC5976">
      <w:pPr>
        <w:pStyle w:val="Heading3"/>
        <w:rPr>
          <w:rFonts w:asciiTheme="minorHAnsi" w:eastAsiaTheme="minorHAnsi" w:hAnsiTheme="minorHAnsi" w:cstheme="minorBidi"/>
          <w:color w:val="auto"/>
          <w:sz w:val="22"/>
          <w:szCs w:val="22"/>
        </w:rPr>
      </w:pPr>
      <w:bookmarkStart w:id="7" w:name="_Toc532481349"/>
      <w:r w:rsidRPr="00FC5976">
        <w:rPr>
          <w:rFonts w:asciiTheme="minorHAnsi" w:eastAsiaTheme="minorHAnsi" w:hAnsiTheme="minorHAnsi" w:cstheme="minorBidi"/>
          <w:color w:val="auto"/>
          <w:sz w:val="22"/>
          <w:szCs w:val="22"/>
        </w:rPr>
        <w:t>The “time period of significant illness”, defined as the time from randomisation to either:</w:t>
      </w:r>
    </w:p>
    <w:p w14:paraId="35D4EA14" w14:textId="77777777" w:rsidR="00FC5976" w:rsidRPr="00FC5976" w:rsidRDefault="00FC5976" w:rsidP="003F16A1">
      <w:pPr>
        <w:pStyle w:val="Heading3"/>
        <w:ind w:left="567"/>
        <w:rPr>
          <w:rFonts w:asciiTheme="minorHAnsi" w:eastAsiaTheme="minorHAnsi" w:hAnsiTheme="minorHAnsi" w:cstheme="minorBidi"/>
          <w:color w:val="auto"/>
          <w:sz w:val="22"/>
          <w:szCs w:val="22"/>
        </w:rPr>
      </w:pPr>
      <w:r w:rsidRPr="00FC5976">
        <w:rPr>
          <w:rFonts w:asciiTheme="minorHAnsi" w:eastAsiaTheme="minorHAnsi" w:hAnsiTheme="minorHAnsi" w:cstheme="minorBidi"/>
          <w:color w:val="auto"/>
          <w:sz w:val="22"/>
          <w:szCs w:val="22"/>
        </w:rPr>
        <w:t>(i) the time at which a score of two on the ‘medical readiness for discharge’ scoring system [the time difference between variables RANDDT &amp; RANDTM compare to either STUDDT, ASS1TM/ASS2TM/ASS3TM &amp; ASS1READCAT/ASS2READCAT/ASS3READCAT or  DISCHDT, DISCHTM &amp; DICHREAS] is first given by a health care professional, study doctor or study nurse,</w:t>
      </w:r>
    </w:p>
    <w:p w14:paraId="4424D1AA" w14:textId="77777777" w:rsidR="00FC5976" w:rsidRPr="003F16A1" w:rsidRDefault="00FC5976" w:rsidP="003F16A1">
      <w:pPr>
        <w:pStyle w:val="Heading3"/>
        <w:ind w:left="567"/>
        <w:rPr>
          <w:rFonts w:asciiTheme="minorHAnsi" w:eastAsiaTheme="minorHAnsi" w:hAnsiTheme="minorHAnsi" w:cstheme="minorBidi"/>
          <w:color w:val="auto"/>
          <w:sz w:val="22"/>
          <w:szCs w:val="22"/>
          <w:u w:val="single"/>
        </w:rPr>
      </w:pPr>
      <w:r w:rsidRPr="003F16A1">
        <w:rPr>
          <w:rFonts w:asciiTheme="minorHAnsi" w:eastAsiaTheme="minorHAnsi" w:hAnsiTheme="minorHAnsi" w:cstheme="minorBidi"/>
          <w:color w:val="auto"/>
          <w:sz w:val="22"/>
          <w:szCs w:val="22"/>
          <w:u w:val="single"/>
        </w:rPr>
        <w:t>OR</w:t>
      </w:r>
    </w:p>
    <w:p w14:paraId="3F5C5F4F" w14:textId="6E1975CB" w:rsidR="00FC5976" w:rsidRDefault="00FC5976" w:rsidP="003F16A1">
      <w:pPr>
        <w:pStyle w:val="Heading3"/>
        <w:ind w:left="567"/>
        <w:rPr>
          <w:rFonts w:asciiTheme="minorHAnsi" w:eastAsiaTheme="minorHAnsi" w:hAnsiTheme="minorHAnsi" w:cstheme="minorBidi"/>
          <w:color w:val="auto"/>
          <w:sz w:val="22"/>
          <w:szCs w:val="22"/>
        </w:rPr>
      </w:pPr>
      <w:r w:rsidRPr="00FC5976">
        <w:rPr>
          <w:rFonts w:asciiTheme="minorHAnsi" w:eastAsiaTheme="minorHAnsi" w:hAnsiTheme="minorHAnsi" w:cstheme="minorBidi"/>
          <w:color w:val="auto"/>
          <w:sz w:val="22"/>
          <w:szCs w:val="22"/>
        </w:rPr>
        <w:t>(ii) time of actual “discharge from hospital” [the difference between variables RANDDT &amp; RANDTM compare to DISCHDT, DISCHTM &amp; DICHREAS], where discharge from hospital refers to discharge by a doctor, but not absconded, transferred to another health care facility or deceased, whichever is sooner.</w:t>
      </w:r>
    </w:p>
    <w:p w14:paraId="61C8E0A9" w14:textId="77777777" w:rsidR="00EB7E3D" w:rsidRPr="00EB7E3D" w:rsidRDefault="00EB7E3D" w:rsidP="00EB7E3D"/>
    <w:p w14:paraId="289D38D4" w14:textId="7A98478F" w:rsidR="00617D4E" w:rsidRPr="00EB7E3D" w:rsidRDefault="00291AB8" w:rsidP="00FC5976">
      <w:pPr>
        <w:pStyle w:val="Heading3"/>
      </w:pPr>
      <w:r w:rsidRPr="00EB7E3D">
        <w:lastRenderedPageBreak/>
        <w:t xml:space="preserve">Statistical </w:t>
      </w:r>
      <w:r w:rsidR="00617D4E" w:rsidRPr="00EB7E3D">
        <w:t>Hypotheses</w:t>
      </w:r>
      <w:bookmarkEnd w:id="7"/>
    </w:p>
    <w:p w14:paraId="3299D596" w14:textId="391168BE" w:rsidR="00617D4E" w:rsidRPr="00EB7E3D" w:rsidRDefault="00617D4E" w:rsidP="00617D4E">
      <w:r w:rsidRPr="00EB7E3D">
        <w:t xml:space="preserve">While the protocol </w:t>
      </w:r>
      <w:r w:rsidR="00291AB8" w:rsidRPr="00EB7E3D">
        <w:t xml:space="preserve">hypothesis </w:t>
      </w:r>
      <w:r w:rsidR="008054D9">
        <w:t>is</w:t>
      </w:r>
      <w:r w:rsidRPr="00EB7E3D">
        <w:t xml:space="preserve"> a </w:t>
      </w:r>
      <w:r w:rsidR="00291AB8" w:rsidRPr="00EB7E3D">
        <w:t xml:space="preserve">reduction in </w:t>
      </w:r>
      <w:r w:rsidRPr="00EB7E3D">
        <w:t xml:space="preserve">the time </w:t>
      </w:r>
      <w:r w:rsidR="00291AB8" w:rsidRPr="00EB7E3D">
        <w:t>of significant illness</w:t>
      </w:r>
      <w:r w:rsidRPr="00EB7E3D">
        <w:t xml:space="preserve"> (</w:t>
      </w:r>
      <w:r w:rsidR="008054D9">
        <w:t xml:space="preserve">ie. </w:t>
      </w:r>
      <w:r w:rsidR="008054D9" w:rsidRPr="008054D9">
        <w:rPr>
          <w:i/>
        </w:rPr>
        <w:t>time to cure</w:t>
      </w:r>
      <w:r w:rsidRPr="00EB7E3D">
        <w:t>)</w:t>
      </w:r>
      <w:r w:rsidR="00291AB8" w:rsidRPr="00EB7E3D">
        <w:t xml:space="preserve"> for individuals receiving NTZ compared to placebo</w:t>
      </w:r>
      <w:r w:rsidRPr="00EB7E3D">
        <w:t>, the statistical null hypothesis is no</w:t>
      </w:r>
      <w:r w:rsidR="00291AB8" w:rsidRPr="00EB7E3D">
        <w:t xml:space="preserve"> </w:t>
      </w:r>
      <w:r w:rsidRPr="00EB7E3D">
        <w:t>difference</w:t>
      </w:r>
      <w:r w:rsidR="00291AB8" w:rsidRPr="00EB7E3D">
        <w:t xml:space="preserve"> between the treatment arms</w:t>
      </w:r>
      <w:r w:rsidRPr="00EB7E3D">
        <w:t xml:space="preserve">. </w:t>
      </w:r>
      <w:r w:rsidR="00A12537" w:rsidRPr="00EB7E3D">
        <w:t>Using a Cox proportional hazards model</w:t>
      </w:r>
      <w:r w:rsidRPr="00EB7E3D">
        <w:t xml:space="preserve">, we construct the primary hypothesis based on the posterior distribution of the </w:t>
      </w:r>
      <w:r w:rsidR="00A12537" w:rsidRPr="00EB7E3D">
        <w:t>hazard rat</w:t>
      </w:r>
      <w:r w:rsidR="008054D9">
        <w:t>io</w:t>
      </w:r>
      <w:r w:rsidR="00A12537" w:rsidRPr="00EB7E3D">
        <w:t xml:space="preserve"> (</w:t>
      </w:r>
      <m:oMath>
        <m:r>
          <w:rPr>
            <w:rFonts w:ascii="Cambria Math" w:hAnsi="Cambria Math"/>
          </w:rPr>
          <m:t>θ</m:t>
        </m:r>
      </m:oMath>
      <w:r w:rsidR="00A12537" w:rsidRPr="00EB7E3D">
        <w:t xml:space="preserve">) </w:t>
      </w:r>
      <w:r w:rsidR="00EB7E3D" w:rsidRPr="00EB7E3D">
        <w:t xml:space="preserve">for </w:t>
      </w:r>
      <w:r w:rsidR="008054D9">
        <w:t xml:space="preserve">the </w:t>
      </w:r>
      <w:r w:rsidR="00EB7E3D" w:rsidRPr="00EB7E3D">
        <w:t xml:space="preserve">NTZ arm compared to placebo </w:t>
      </w:r>
      <w:r w:rsidRPr="00EB7E3D">
        <w:t>(an exponentiated parameter estimate).</w:t>
      </w:r>
    </w:p>
    <w:p w14:paraId="52A3BAA6" w14:textId="78141833" w:rsidR="00617D4E" w:rsidRPr="00EB7E3D" w:rsidRDefault="00B0212B" w:rsidP="00B0212B">
      <w:pPr>
        <w:ind w:left="2268"/>
      </w:pPr>
      <w:r>
        <w:rPr>
          <w:rFonts w:eastAsiaTheme="minorEastAsia"/>
        </w:rPr>
        <w:t>Null hypothesis,</w:t>
      </w:r>
      <w:r>
        <w:rPr>
          <w:rFonts w:eastAsiaTheme="minorEastAsia"/>
        </w:rPr>
        <w:tab/>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 xml:space="preserve">≤1  or   </m:t>
        </m:r>
        <m:r>
          <m:rPr>
            <m:sty m:val="p"/>
          </m:rPr>
          <w:rPr>
            <w:rFonts w:ascii="Cambria Math" w:hAnsi="Cambria Math"/>
          </w:rPr>
          <m:t>log</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)≤0</m:t>
        </m:r>
        <m:r>
          <m:rPr>
            <m:sty m:val="p"/>
          </m:rPr>
          <w:rPr>
            <w:rFonts w:ascii="Cambria Math" w:hAnsi="Cambria Math"/>
          </w:rPr>
          <w:br/>
        </m:r>
      </m:oMath>
      <w:r>
        <w:rPr>
          <w:rFonts w:eastAsiaTheme="minorEastAsia"/>
        </w:rPr>
        <w:t>Alternate hypothesis,</w:t>
      </w:r>
      <w:r>
        <w:rPr>
          <w:rFonts w:eastAsiaTheme="minorEastAsia"/>
        </w:rPr>
        <w:tab/>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θ</m:t>
            </m:r>
          </m:e>
          <m:sub>
            <m:r>
              <w:rPr>
                <w:rFonts w:ascii="Cambria Math" w:eastAsiaTheme="minorEastAsia" w:hAnsi="Cambria Math"/>
              </w:rPr>
              <m:t>d</m:t>
            </m:r>
          </m:sub>
        </m:sSub>
        <m:r>
          <w:rPr>
            <w:rFonts w:ascii="Cambria Math" w:eastAsiaTheme="minorEastAsia" w:hAnsi="Cambria Math"/>
          </w:rPr>
          <m:t xml:space="preserve">&gt;1 </m:t>
        </m:r>
        <m:r>
          <w:rPr>
            <w:rFonts w:ascii="Cambria Math" w:hAnsi="Cambria Math"/>
          </w:rPr>
          <m:t xml:space="preserve"> or  </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d</m:t>
                    </m:r>
                  </m:sub>
                </m:sSub>
              </m:e>
            </m:d>
          </m:e>
        </m:func>
        <m:r>
          <w:rPr>
            <w:rFonts w:ascii="Cambria Math" w:hAnsi="Cambria Math"/>
          </w:rPr>
          <m:t>&gt;0</m:t>
        </m:r>
        <m:r>
          <m:rPr>
            <m:sty m:val="p"/>
          </m:rPr>
          <w:rPr>
            <w:rFonts w:ascii="Cambria Math" w:hAnsi="Cambria Math"/>
          </w:rPr>
          <w:br/>
        </m:r>
      </m:oMath>
    </w:p>
    <w:p w14:paraId="043AC93E" w14:textId="77777777" w:rsidR="00B0212B" w:rsidRDefault="00291AB8" w:rsidP="008A49C3">
      <w:r w:rsidRPr="00EB7E3D">
        <w:t>A</w:t>
      </w:r>
      <w:r w:rsidR="00EB7E3D" w:rsidRPr="00EB7E3D">
        <w:t xml:space="preserve"> hazard rat</w:t>
      </w:r>
      <w:r w:rsidR="008054D9">
        <w:t>io</w:t>
      </w:r>
      <w:r w:rsidR="00EB7E3D" w:rsidRPr="00EB7E3D">
        <w:t xml:space="preserve"> </w:t>
      </w:r>
      <w:r w:rsidR="008054D9">
        <w:t xml:space="preserve">of one </w:t>
      </w:r>
      <w:r w:rsidR="000B3F3B">
        <w:t>(</w:t>
      </w:r>
      <m:oMath>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=1</m:t>
        </m:r>
      </m:oMath>
      <w:r w:rsidR="000B3F3B">
        <w:t xml:space="preserve">) </w:t>
      </w:r>
      <w:r w:rsidR="008054D9">
        <w:t>indicates no difference between the NTZ and placebo arms</w:t>
      </w:r>
      <w:r w:rsidR="000B3F3B">
        <w:t>. A</w:t>
      </w:r>
      <w:r w:rsidR="008054D9">
        <w:t xml:space="preserve"> </w:t>
      </w:r>
      <w:r w:rsidR="000B3F3B">
        <w:t>hazard ratio</w:t>
      </w:r>
      <w:r w:rsidR="008054D9">
        <w:t xml:space="preserve"> </w:t>
      </w:r>
      <w:r w:rsidR="00617D4E" w:rsidRPr="00EB7E3D">
        <w:t xml:space="preserve">in excess of </w:t>
      </w:r>
      <w:r w:rsidR="000B3F3B">
        <w:t>one</w:t>
      </w:r>
      <w:r w:rsidR="00617D4E" w:rsidRPr="00EB7E3D">
        <w:t xml:space="preserve"> </w:t>
      </w:r>
      <w:r w:rsidR="000B3F3B">
        <w:t>(</w:t>
      </w:r>
      <m:oMath>
        <m:sSub>
          <m:sSubPr>
            <m:ctrlPr>
              <w:rPr>
                <w:rFonts w:ascii="Cambria Math" w:hAnsi="Cambria Math"/>
                <w:i/>
              </w:rPr>
            </m:ctrlPr>
          </m:sSubPr>
          <m:e>
            <m:r>
              <w:rPr>
                <w:rFonts w:ascii="Cambria Math" w:hAnsi="Cambria Math"/>
              </w:rPr>
              <m:t>θ</m:t>
            </m:r>
          </m:e>
          <m:sub>
            <m:r>
              <w:rPr>
                <w:rFonts w:ascii="Cambria Math" w:hAnsi="Cambria Math"/>
              </w:rPr>
              <m:t>d</m:t>
            </m:r>
          </m:sub>
        </m:sSub>
      </m:oMath>
      <w:r w:rsidR="000B3F3B">
        <w:rPr>
          <w:rFonts w:eastAsiaTheme="minorEastAsia"/>
        </w:rPr>
        <w:t>&gt;1</w:t>
      </w:r>
      <w:r w:rsidR="000B3F3B">
        <w:t xml:space="preserve">) </w:t>
      </w:r>
      <w:r w:rsidR="00617D4E" w:rsidRPr="00EB7E3D">
        <w:t xml:space="preserve">implies a </w:t>
      </w:r>
      <w:r w:rsidR="008054D9">
        <w:t xml:space="preserve">shorter median </w:t>
      </w:r>
      <w:r w:rsidR="00617D4E" w:rsidRPr="00EB7E3D">
        <w:t xml:space="preserve">time </w:t>
      </w:r>
      <w:r w:rsidR="00EB7E3D" w:rsidRPr="00EB7E3D">
        <w:t xml:space="preserve">of significant illness in the NTZ arm relative to placebo, whereas a hazard rate less than </w:t>
      </w:r>
      <w:r w:rsidR="000B3F3B">
        <w:t>one</w:t>
      </w:r>
      <w:r w:rsidR="00EB7E3D" w:rsidRPr="00EB7E3D">
        <w:t xml:space="preserve"> </w:t>
      </w:r>
      <w:r w:rsidR="000B3F3B">
        <w:t>(</w:t>
      </w:r>
      <m:oMath>
        <m:sSub>
          <m:sSubPr>
            <m:ctrlPr>
              <w:rPr>
                <w:rFonts w:ascii="Cambria Math" w:hAnsi="Cambria Math"/>
                <w:i/>
              </w:rPr>
            </m:ctrlPr>
          </m:sSubPr>
          <m:e>
            <m:r>
              <w:rPr>
                <w:rFonts w:ascii="Cambria Math" w:hAnsi="Cambria Math"/>
              </w:rPr>
              <m:t>θ</m:t>
            </m:r>
          </m:e>
          <m:sub>
            <m:r>
              <w:rPr>
                <w:rFonts w:ascii="Cambria Math" w:hAnsi="Cambria Math"/>
              </w:rPr>
              <m:t>d</m:t>
            </m:r>
          </m:sub>
        </m:sSub>
      </m:oMath>
      <w:r w:rsidR="000B3F3B">
        <w:rPr>
          <w:rFonts w:eastAsiaTheme="minorEastAsia"/>
        </w:rPr>
        <w:t>&lt;1</w:t>
      </w:r>
      <w:r w:rsidR="000B3F3B">
        <w:t xml:space="preserve">) </w:t>
      </w:r>
      <w:r w:rsidR="00EB7E3D" w:rsidRPr="00EB7E3D">
        <w:t xml:space="preserve">implies a </w:t>
      </w:r>
      <w:r w:rsidR="008054D9">
        <w:t>greater</w:t>
      </w:r>
      <w:r w:rsidR="00EB7E3D" w:rsidRPr="00EB7E3D">
        <w:t xml:space="preserve"> </w:t>
      </w:r>
      <w:r w:rsidR="008054D9">
        <w:t xml:space="preserve">median </w:t>
      </w:r>
      <w:r w:rsidR="00EB7E3D" w:rsidRPr="00EB7E3D">
        <w:t>time of significant illness in the NTZ arm</w:t>
      </w:r>
      <w:r w:rsidR="00617D4E" w:rsidRPr="00EB7E3D">
        <w:t>.</w:t>
      </w:r>
      <w:r w:rsidR="000B3F3B">
        <w:t xml:space="preserve"> </w:t>
      </w:r>
    </w:p>
    <w:p w14:paraId="287BB5AD" w14:textId="541C24D9" w:rsidR="008A49C3" w:rsidRDefault="008A49C3" w:rsidP="008A49C3">
      <w:r>
        <w:t xml:space="preserve">In the Bayesian Cox proportional </w:t>
      </w:r>
      <w:r w:rsidR="00A6515F">
        <w:t xml:space="preserve">hazard </w:t>
      </w:r>
      <w:r>
        <w:t>model, t</w:t>
      </w:r>
      <w:r w:rsidRPr="00E72DDD">
        <w:t xml:space="preserve">he </w:t>
      </w:r>
      <w:r w:rsidR="00A6515F">
        <w:t xml:space="preserve">treatment effect </w:t>
      </w:r>
      <w:r w:rsidRPr="00E72DDD">
        <w:t>(</w:t>
      </w:r>
      <w:r w:rsidR="00A6515F">
        <w:t>ie. log hazard ratio, log(</w:t>
      </w:r>
      <m:oMath>
        <m:sSub>
          <m:sSubPr>
            <m:ctrlPr>
              <w:rPr>
                <w:rFonts w:ascii="Cambria Math" w:hAnsi="Cambria Math"/>
                <w:i/>
              </w:rPr>
            </m:ctrlPr>
          </m:sSubPr>
          <m:e>
            <m:r>
              <w:rPr>
                <w:rFonts w:ascii="Cambria Math" w:hAnsi="Cambria Math"/>
              </w:rPr>
              <m:t>θ</m:t>
            </m:r>
          </m:e>
          <m:sub>
            <m:r>
              <w:rPr>
                <w:rFonts w:ascii="Cambria Math" w:hAnsi="Cambria Math"/>
              </w:rPr>
              <m:t>d</m:t>
            </m:r>
          </m:sub>
        </m:sSub>
      </m:oMath>
      <w:r w:rsidR="00A6515F">
        <w:t xml:space="preserve">)) </w:t>
      </w:r>
      <w:r w:rsidRPr="00E72DDD">
        <w:t>is given a vague prior</w:t>
      </w:r>
      <w:r w:rsidR="00A6515F">
        <w:t xml:space="preserve"> (</w:t>
      </w:r>
      <w:r w:rsidRPr="00E72DDD">
        <w:t>log(</w:t>
      </w:r>
      <m:oMath>
        <m:sSub>
          <m:sSubPr>
            <m:ctrlPr>
              <w:rPr>
                <w:rFonts w:ascii="Cambria Math" w:hAnsi="Cambria Math"/>
                <w:i/>
              </w:rPr>
            </m:ctrlPr>
          </m:sSubPr>
          <m:e>
            <m:r>
              <w:rPr>
                <w:rFonts w:ascii="Cambria Math" w:hAnsi="Cambria Math"/>
              </w:rPr>
              <m:t>θ</m:t>
            </m:r>
          </m:e>
          <m:sub>
            <m:r>
              <w:rPr>
                <w:rFonts w:ascii="Cambria Math" w:hAnsi="Cambria Math"/>
              </w:rPr>
              <m:t>0d</m:t>
            </m:r>
          </m:sub>
        </m:sSub>
      </m:oMath>
      <w:r w:rsidRPr="00E72DDD">
        <w:t>)</w:t>
      </w:r>
      <w:r w:rsidR="00A6515F">
        <w:t>~N[0,10], ie. the prior is approximately Normal distributed with a mean of zero and a variance of 10) such that</w:t>
      </w:r>
      <w:r w:rsidRPr="00E72DDD">
        <w:t xml:space="preserve"> the prior probability that nitazoxanide is beneficial is the same as the prior probability that it is futile.  I</w:t>
      </w:r>
      <w:r w:rsidR="00212D26">
        <w:t>n the final analysis, i</w:t>
      </w:r>
      <w:r w:rsidRPr="00E72DDD">
        <w:t xml:space="preserve">f </w:t>
      </w:r>
      <w:r w:rsidR="00B0212B">
        <w:t>the probability of the alternate hypothesis</w:t>
      </w:r>
      <w:r w:rsidR="00212D26">
        <w:t xml:space="preserve"> is greater than </w:t>
      </w:r>
      <w:r w:rsidR="00212D26" w:rsidRPr="00212D26">
        <w:rPr>
          <w:highlight w:val="yellow"/>
        </w:rPr>
        <w:t>0.97</w:t>
      </w:r>
      <w:r w:rsidR="00212D26">
        <w:t xml:space="preserve"> then NTZ is declared to be efficacious, i.e. when the </w:t>
      </w:r>
      <w:r w:rsidRPr="00E72DDD">
        <w:t>posterior probability that the treatment effect</w:t>
      </w:r>
      <w:r w:rsidR="00B0212B">
        <w:t xml:space="preserve"> is beneficial</w:t>
      </w:r>
      <w:r w:rsidR="00212D26">
        <w:t xml:space="preserve"> is greater than 0.97 or </w:t>
      </w:r>
      <m:oMath>
        <m:r>
          <w:rPr>
            <w:rFonts w:ascii="Cambria Math" w:hAnsi="Cambria Math"/>
          </w:rPr>
          <m:t>P</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d</m:t>
                        </m:r>
                      </m:sub>
                    </m:sSub>
                  </m:e>
                </m:d>
              </m:e>
            </m:func>
            <m:r>
              <w:rPr>
                <w:rFonts w:ascii="Cambria Math" w:eastAsiaTheme="minorEastAsia" w:hAnsi="Cambria Math"/>
              </w:rPr>
              <m:t>&gt;0</m:t>
            </m:r>
            <m:ctrlPr>
              <w:rPr>
                <w:rFonts w:ascii="Cambria Math" w:eastAsiaTheme="minorEastAsia" w:hAnsi="Cambria Math"/>
                <w:i/>
              </w:rPr>
            </m:ctrlPr>
          </m:e>
        </m:d>
        <m:r>
          <w:rPr>
            <w:rFonts w:ascii="Cambria Math" w:eastAsiaTheme="minorEastAsia" w:hAnsi="Cambria Math"/>
          </w:rPr>
          <m:t>&gt;0.97</m:t>
        </m:r>
      </m:oMath>
      <w:r w:rsidRPr="00E72DDD">
        <w:t xml:space="preserve">. </w:t>
      </w:r>
    </w:p>
    <w:p w14:paraId="4DA22801" w14:textId="45164C2E" w:rsidR="00E956A6" w:rsidRDefault="00E956A6" w:rsidP="009C442C">
      <w:pPr>
        <w:pStyle w:val="Heading2"/>
      </w:pPr>
      <w:bookmarkStart w:id="8" w:name="_Toc532481350"/>
      <w:r>
        <w:t>Secondary</w:t>
      </w:r>
      <w:bookmarkEnd w:id="8"/>
    </w:p>
    <w:p w14:paraId="6A466E69" w14:textId="77777777" w:rsidR="0076550A" w:rsidRDefault="00102AD3" w:rsidP="005021D9">
      <w:pPr>
        <w:spacing w:after="0" w:line="240" w:lineRule="auto"/>
      </w:pPr>
      <w:r>
        <w:t xml:space="preserve">The secondary objectives are explorative and examine other aspects of </w:t>
      </w:r>
      <w:r w:rsidR="005021D9">
        <w:t>nitazoxanide efficacy and safety</w:t>
      </w:r>
      <w:r>
        <w:t xml:space="preserve">. </w:t>
      </w:r>
    </w:p>
    <w:p w14:paraId="0998CA19" w14:textId="0EB622A7" w:rsidR="005021D9" w:rsidRDefault="00A94EA4" w:rsidP="005021D9">
      <w:pPr>
        <w:spacing w:after="0" w:line="240" w:lineRule="auto"/>
      </w:pPr>
      <w:r>
        <w:t xml:space="preserve">Originally the following secondary </w:t>
      </w:r>
      <w:r w:rsidR="00F93B3C">
        <w:t>objectives were defined t</w:t>
      </w:r>
      <w:r w:rsidR="005021D9" w:rsidRPr="005021D9">
        <w:t>o determine the effect of empiric treatment with nitazoxanide compared to placebo on:</w:t>
      </w:r>
    </w:p>
    <w:p w14:paraId="3CB78B18" w14:textId="08AAA83A" w:rsidR="005021D9" w:rsidRPr="005021D9" w:rsidRDefault="005021D9" w:rsidP="005021D9">
      <w:pPr>
        <w:pStyle w:val="ListParagraph"/>
        <w:numPr>
          <w:ilvl w:val="0"/>
          <w:numId w:val="37"/>
        </w:numPr>
        <w:spacing w:after="0" w:line="240" w:lineRule="auto"/>
        <w:rPr>
          <w:rFonts w:eastAsia="PMingLiU"/>
          <w:lang w:eastAsia="zh-CN"/>
        </w:rPr>
      </w:pPr>
      <w:r w:rsidRPr="005021D9">
        <w:rPr>
          <w:rFonts w:eastAsia="PMingLiU"/>
          <w:lang w:eastAsia="zh-CN"/>
        </w:rPr>
        <w:t>the total length of stay in hospital</w:t>
      </w:r>
      <w:r>
        <w:rPr>
          <w:rFonts w:eastAsia="PMingLiU"/>
          <w:lang w:eastAsia="zh-CN"/>
        </w:rPr>
        <w:t>;</w:t>
      </w:r>
    </w:p>
    <w:p w14:paraId="7F462042" w14:textId="1604692D" w:rsidR="005021D9" w:rsidRDefault="005021D9" w:rsidP="005021D9">
      <w:pPr>
        <w:pStyle w:val="ListParagraph"/>
        <w:numPr>
          <w:ilvl w:val="0"/>
          <w:numId w:val="37"/>
        </w:numPr>
        <w:spacing w:after="0" w:line="240" w:lineRule="auto"/>
      </w:pPr>
      <w:r w:rsidRPr="005021D9">
        <w:t>the frequency of (i) stools and (ii) vomiting episodes during the period of significant illness</w:t>
      </w:r>
      <w:r>
        <w:t>;</w:t>
      </w:r>
    </w:p>
    <w:p w14:paraId="24A0A50B" w14:textId="4243AE5A" w:rsidR="005021D9" w:rsidRDefault="005021D9" w:rsidP="005021D9">
      <w:pPr>
        <w:pStyle w:val="ListParagraph"/>
        <w:numPr>
          <w:ilvl w:val="0"/>
          <w:numId w:val="37"/>
        </w:numPr>
        <w:spacing w:after="0" w:line="240" w:lineRule="auto"/>
      </w:pPr>
      <w:r w:rsidRPr="005021D9">
        <w:t>the presence and severity of solicited symptoms associated with acute gastroenteritis during and post treatment</w:t>
      </w:r>
      <w:r>
        <w:t>;</w:t>
      </w:r>
    </w:p>
    <w:p w14:paraId="0F8C60C7" w14:textId="398485B7" w:rsidR="005021D9" w:rsidRDefault="005021D9" w:rsidP="005021D9">
      <w:pPr>
        <w:pStyle w:val="ListParagraph"/>
        <w:numPr>
          <w:ilvl w:val="0"/>
          <w:numId w:val="37"/>
        </w:numPr>
        <w:spacing w:after="0" w:line="240" w:lineRule="auto"/>
      </w:pPr>
      <w:r w:rsidRPr="005021D9">
        <w:t>the presence and severity of dehydration during the period of significant illness</w:t>
      </w:r>
      <w:r>
        <w:t>;</w:t>
      </w:r>
    </w:p>
    <w:p w14:paraId="15C58BC9" w14:textId="2C0AA136" w:rsidR="005021D9" w:rsidRDefault="005021D9" w:rsidP="005021D9">
      <w:pPr>
        <w:pStyle w:val="ListParagraph"/>
        <w:numPr>
          <w:ilvl w:val="0"/>
          <w:numId w:val="37"/>
        </w:numPr>
        <w:spacing w:after="0" w:line="240" w:lineRule="auto"/>
      </w:pPr>
      <w:r w:rsidRPr="005021D9">
        <w:t>the time period for which IV, IO or NG rehydration is administered during the period of significant illness</w:t>
      </w:r>
      <w:r>
        <w:t>.</w:t>
      </w:r>
    </w:p>
    <w:p w14:paraId="03756844" w14:textId="705CF432" w:rsidR="00E956A6" w:rsidRDefault="00F93B3C" w:rsidP="0076550A">
      <w:pPr>
        <w:spacing w:after="0" w:line="240" w:lineRule="auto"/>
      </w:pPr>
      <w:r>
        <w:t>And t</w:t>
      </w:r>
      <w:r w:rsidR="0076550A" w:rsidRPr="0076550A">
        <w:t xml:space="preserve">o compare the </w:t>
      </w:r>
      <w:r w:rsidR="00C56DB0">
        <w:t>proportion</w:t>
      </w:r>
      <w:r w:rsidR="0076550A" w:rsidRPr="0076550A">
        <w:t xml:space="preserve"> of the following safety and tolerability parameters in participants treated with nitazoxanide compared to placebo:</w:t>
      </w:r>
    </w:p>
    <w:p w14:paraId="3151FA96" w14:textId="7A97DF83" w:rsidR="0076550A" w:rsidRDefault="0076550A" w:rsidP="0076550A">
      <w:pPr>
        <w:pStyle w:val="ListParagraph"/>
        <w:numPr>
          <w:ilvl w:val="0"/>
          <w:numId w:val="39"/>
        </w:numPr>
        <w:spacing w:after="0" w:line="240" w:lineRule="auto"/>
      </w:pPr>
      <w:r w:rsidRPr="0076550A">
        <w:t>The occurrence of adverse events attributed to the study treatment</w:t>
      </w:r>
    </w:p>
    <w:p w14:paraId="2F669788" w14:textId="2D01162E" w:rsidR="0076550A" w:rsidRDefault="0076550A" w:rsidP="0076550A">
      <w:pPr>
        <w:pStyle w:val="ListParagraph"/>
        <w:numPr>
          <w:ilvl w:val="0"/>
          <w:numId w:val="39"/>
        </w:numPr>
        <w:spacing w:after="0" w:line="240" w:lineRule="auto"/>
      </w:pPr>
      <w:r w:rsidRPr="0076550A">
        <w:t>Mortality at 60 days</w:t>
      </w:r>
    </w:p>
    <w:p w14:paraId="1DBCB9D1" w14:textId="31B534C0" w:rsidR="0076550A" w:rsidRDefault="0076550A" w:rsidP="0076550A">
      <w:pPr>
        <w:pStyle w:val="ListParagraph"/>
        <w:numPr>
          <w:ilvl w:val="0"/>
          <w:numId w:val="39"/>
        </w:numPr>
        <w:spacing w:after="0" w:line="240" w:lineRule="auto"/>
      </w:pPr>
      <w:r w:rsidRPr="0076550A">
        <w:t>Recurrent gastroenteritis requiring health care assessment and/or intervention within 60 days of enrolment</w:t>
      </w:r>
    </w:p>
    <w:p w14:paraId="214DBF92" w14:textId="54437609" w:rsidR="0076550A" w:rsidRDefault="0076550A" w:rsidP="0076550A">
      <w:pPr>
        <w:pStyle w:val="ListParagraph"/>
        <w:numPr>
          <w:ilvl w:val="0"/>
          <w:numId w:val="39"/>
        </w:numPr>
        <w:spacing w:after="0" w:line="240" w:lineRule="auto"/>
      </w:pPr>
      <w:r w:rsidRPr="0076550A">
        <w:t>Malnutrition (as diagnosed by a medical doctor) requiring health care assessment and/or intervention within 60 days of enrolment</w:t>
      </w:r>
    </w:p>
    <w:p w14:paraId="3B140C9D" w14:textId="39860C9E" w:rsidR="0076550A" w:rsidRDefault="0076550A" w:rsidP="0076550A">
      <w:pPr>
        <w:pStyle w:val="ListParagraph"/>
        <w:numPr>
          <w:ilvl w:val="0"/>
          <w:numId w:val="39"/>
        </w:numPr>
        <w:spacing w:after="0" w:line="240" w:lineRule="auto"/>
      </w:pPr>
      <w:r w:rsidRPr="0076550A">
        <w:t>Prolongation of acute gastroenteritis beyond day 7 after enrolment</w:t>
      </w:r>
    </w:p>
    <w:p w14:paraId="28843BD1" w14:textId="77777777" w:rsidR="00F93B3C" w:rsidRDefault="00F93B3C" w:rsidP="0076550A">
      <w:pPr>
        <w:spacing w:after="0" w:line="240" w:lineRule="auto"/>
      </w:pPr>
      <w:r>
        <w:t xml:space="preserve">However, having established the safety of NTZ in around 100 individuals (ie. over 200 recruited overall), </w:t>
      </w:r>
    </w:p>
    <w:p w14:paraId="669EEF13" w14:textId="3E1AE306" w:rsidR="0076550A" w:rsidRPr="00E956A6" w:rsidRDefault="00F93B3C" w:rsidP="0076550A">
      <w:pPr>
        <w:spacing w:after="0" w:line="240" w:lineRule="auto"/>
      </w:pPr>
      <w:r>
        <w:t xml:space="preserve">  </w:t>
      </w:r>
    </w:p>
    <w:p w14:paraId="3951082C" w14:textId="660E4CB8" w:rsidR="009C442C" w:rsidRPr="00EE28C8" w:rsidRDefault="009C442C" w:rsidP="009C442C">
      <w:pPr>
        <w:pStyle w:val="Heading2"/>
      </w:pPr>
      <w:bookmarkStart w:id="9" w:name="_Toc532481351"/>
      <w:bookmarkStart w:id="10" w:name="_Hlk17206577"/>
      <w:r w:rsidRPr="00EE28C8">
        <w:t>Secondary</w:t>
      </w:r>
      <w:r w:rsidR="00617D4E">
        <w:t xml:space="preserve"> Outcomes</w:t>
      </w:r>
      <w:bookmarkEnd w:id="9"/>
    </w:p>
    <w:p w14:paraId="171C9970" w14:textId="3245BFED" w:rsidR="003F556D" w:rsidRDefault="003F556D" w:rsidP="00E43E00">
      <w:r>
        <w:t>There are several secondary endpoints that fall under clinical and safety domains</w:t>
      </w:r>
      <w:r w:rsidR="008A5145">
        <w:t xml:space="preserve">, which are </w:t>
      </w:r>
      <w:r>
        <w:t>summarise</w:t>
      </w:r>
      <w:r w:rsidR="008A5145">
        <w:t>d</w:t>
      </w:r>
      <w:r>
        <w:t xml:space="preserve"> below. </w:t>
      </w:r>
    </w:p>
    <w:p w14:paraId="1D482204" w14:textId="545DA288" w:rsidR="003F556D" w:rsidRPr="00FC5976" w:rsidRDefault="00E5732D" w:rsidP="00FC5976">
      <w:pPr>
        <w:ind w:left="284"/>
        <w:rPr>
          <w:color w:val="4472C4" w:themeColor="accent1"/>
        </w:rPr>
      </w:pPr>
      <w:r w:rsidRPr="00FC5976">
        <w:rPr>
          <w:color w:val="4472C4" w:themeColor="accent1"/>
        </w:rPr>
        <w:t>Clinical</w:t>
      </w:r>
    </w:p>
    <w:p w14:paraId="75B8AC60" w14:textId="77777777" w:rsidR="00FC5976" w:rsidRDefault="00FC5976" w:rsidP="00F473B2">
      <w:pPr>
        <w:pStyle w:val="ListParagraph"/>
        <w:numPr>
          <w:ilvl w:val="0"/>
          <w:numId w:val="33"/>
        </w:numPr>
        <w:spacing w:after="0" w:line="240" w:lineRule="auto"/>
      </w:pPr>
      <w:r>
        <w:t>Total length of stay in hospital</w:t>
      </w:r>
    </w:p>
    <w:p w14:paraId="48B9CFB8" w14:textId="77777777" w:rsidR="00FC5976" w:rsidRDefault="00FC5976" w:rsidP="00F473B2">
      <w:pPr>
        <w:pStyle w:val="ListParagraph"/>
        <w:spacing w:after="0" w:line="240" w:lineRule="auto"/>
        <w:ind w:left="1004"/>
      </w:pPr>
      <w:r>
        <w:lastRenderedPageBreak/>
        <w:t>The period of time for which hospitalisation is required for any medical reason, defined as the time from randomisation to the time of “actual discharge from hospital” [the time difference between variables RANDDT &amp; RANDTM compared to DISCHDT &amp; DISCHTM].</w:t>
      </w:r>
    </w:p>
    <w:p w14:paraId="1B628E9A" w14:textId="77777777" w:rsidR="00FC5976" w:rsidRDefault="00FC5976" w:rsidP="00FC5976">
      <w:pPr>
        <w:spacing w:after="0" w:line="240" w:lineRule="auto"/>
        <w:ind w:left="284"/>
      </w:pPr>
    </w:p>
    <w:p w14:paraId="2F056BBC" w14:textId="77777777" w:rsidR="00FC5976" w:rsidRDefault="00FC5976" w:rsidP="00F473B2">
      <w:pPr>
        <w:pStyle w:val="ListParagraph"/>
        <w:numPr>
          <w:ilvl w:val="0"/>
          <w:numId w:val="33"/>
        </w:numPr>
        <w:spacing w:after="0" w:line="240" w:lineRule="auto"/>
      </w:pPr>
      <w:r>
        <w:t>Total number of stools and vomiting episodes during significant illness</w:t>
      </w:r>
    </w:p>
    <w:p w14:paraId="7E02D134" w14:textId="77777777" w:rsidR="00FC5976" w:rsidRDefault="00FC5976" w:rsidP="00F473B2">
      <w:pPr>
        <w:pStyle w:val="ListParagraph"/>
        <w:spacing w:after="0" w:line="240" w:lineRule="auto"/>
        <w:ind w:left="1004"/>
      </w:pPr>
      <w:r>
        <w:t xml:space="preserve">During the “time period of significant illness” [identified in the primary outcome], the count of the total number of (i) stools [variable DIARRHNO] and (ii) vomiting episodes [variable VOMITNO] from combined CRF and diary card. </w:t>
      </w:r>
    </w:p>
    <w:p w14:paraId="4D20A3C9" w14:textId="77777777" w:rsidR="00FC5976" w:rsidRDefault="00FC5976" w:rsidP="00FC5976">
      <w:pPr>
        <w:spacing w:after="0" w:line="240" w:lineRule="auto"/>
        <w:ind w:left="284"/>
      </w:pPr>
    </w:p>
    <w:p w14:paraId="7838456F" w14:textId="77777777" w:rsidR="00FC5976" w:rsidRDefault="00FC5976" w:rsidP="00F473B2">
      <w:pPr>
        <w:pStyle w:val="ListParagraph"/>
        <w:numPr>
          <w:ilvl w:val="0"/>
          <w:numId w:val="33"/>
        </w:numPr>
        <w:spacing w:after="0" w:line="240" w:lineRule="auto"/>
      </w:pPr>
      <w:r>
        <w:t>Disease signs and symptoms between study days 1-7</w:t>
      </w:r>
    </w:p>
    <w:p w14:paraId="21CCB75A" w14:textId="77777777" w:rsidR="00FC5976" w:rsidRDefault="00FC5976" w:rsidP="00F473B2">
      <w:pPr>
        <w:pStyle w:val="ListParagraph"/>
        <w:spacing w:after="0" w:line="240" w:lineRule="auto"/>
        <w:ind w:left="1004"/>
      </w:pPr>
      <w:r>
        <w:t>The presence and maximum severity of solicited symptoms associated with acute gastroenteritis (vomiting, diarrhoea, overall symptoms and activity level) from the calendar day of randomisation (study day 1) to the end of study day 7</w:t>
      </w:r>
    </w:p>
    <w:p w14:paraId="45A2AD45" w14:textId="77777777" w:rsidR="00FC5976" w:rsidRDefault="00FC5976" w:rsidP="00FC5976">
      <w:pPr>
        <w:spacing w:after="0" w:line="240" w:lineRule="auto"/>
        <w:ind w:left="284"/>
      </w:pPr>
    </w:p>
    <w:p w14:paraId="0CDE050A" w14:textId="77777777" w:rsidR="00FC5976" w:rsidRDefault="00FC5976" w:rsidP="00F473B2">
      <w:pPr>
        <w:pStyle w:val="ListParagraph"/>
        <w:numPr>
          <w:ilvl w:val="0"/>
          <w:numId w:val="33"/>
        </w:numPr>
        <w:spacing w:after="0" w:line="240" w:lineRule="auto"/>
      </w:pPr>
      <w:r>
        <w:t>Dehydration</w:t>
      </w:r>
    </w:p>
    <w:p w14:paraId="3C74035C" w14:textId="74BA12CF" w:rsidR="00FC5976" w:rsidRDefault="00F473B2" w:rsidP="00F473B2">
      <w:pPr>
        <w:pStyle w:val="ListParagraph"/>
        <w:spacing w:after="0" w:line="240" w:lineRule="auto"/>
        <w:ind w:left="1004"/>
      </w:pPr>
      <w:r>
        <w:t xml:space="preserve">4.1 </w:t>
      </w:r>
      <w:r w:rsidR="00FC5976">
        <w:t>The presence and severity of dehydration from randomisation to either discharge or ready for discharge, whichever is sooner</w:t>
      </w:r>
      <w:r>
        <w:t>.</w:t>
      </w:r>
    </w:p>
    <w:p w14:paraId="17EA83DF" w14:textId="6DCE209A" w:rsidR="00FC5976" w:rsidRDefault="00F473B2" w:rsidP="00F473B2">
      <w:pPr>
        <w:pStyle w:val="ListParagraph"/>
        <w:spacing w:after="0" w:line="240" w:lineRule="auto"/>
        <w:ind w:left="1004"/>
      </w:pPr>
      <w:r>
        <w:t>4.2</w:t>
      </w:r>
      <w:r w:rsidR="00FC5976">
        <w:t xml:space="preserve"> The time interval between either starting rehydration (IV, IO or NG) or randomisation (whichever is the later), and ceasing rehydration. The time of cessation is defined as the time of completion of the last IV, IO or NG rehydration that is followed by actual discharge, or by a period of at least 24 hours before any further IV, IO or NG fluid rehydration is given.</w:t>
      </w:r>
    </w:p>
    <w:p w14:paraId="5D698110" w14:textId="77777777" w:rsidR="00FC5976" w:rsidRDefault="00FC5976" w:rsidP="00FC5976">
      <w:pPr>
        <w:spacing w:after="0" w:line="240" w:lineRule="auto"/>
        <w:ind w:left="284"/>
      </w:pPr>
    </w:p>
    <w:p w14:paraId="26669F1A" w14:textId="2BE63EE2" w:rsidR="003F556D" w:rsidRPr="00F473B2" w:rsidRDefault="003F556D" w:rsidP="003F556D">
      <w:pPr>
        <w:rPr>
          <w:color w:val="4472C4" w:themeColor="accent1"/>
        </w:rPr>
      </w:pPr>
      <w:r w:rsidRPr="00F473B2">
        <w:rPr>
          <w:color w:val="4472C4" w:themeColor="accent1"/>
        </w:rPr>
        <w:t>Safety</w:t>
      </w:r>
    </w:p>
    <w:p w14:paraId="739FB574" w14:textId="77777777" w:rsidR="00F473B2" w:rsidRPr="00F473B2" w:rsidRDefault="00F473B2" w:rsidP="00F473B2">
      <w:pPr>
        <w:pStyle w:val="Heading3"/>
        <w:numPr>
          <w:ilvl w:val="0"/>
          <w:numId w:val="28"/>
        </w:numPr>
        <w:rPr>
          <w:rFonts w:asciiTheme="minorHAnsi" w:eastAsiaTheme="minorHAnsi" w:hAnsiTheme="minorHAnsi" w:cstheme="minorBidi"/>
          <w:color w:val="auto"/>
          <w:sz w:val="22"/>
          <w:szCs w:val="22"/>
        </w:rPr>
      </w:pPr>
      <w:bookmarkStart w:id="11" w:name="_Toc532481352"/>
      <w:r w:rsidRPr="00F473B2">
        <w:rPr>
          <w:rFonts w:asciiTheme="minorHAnsi" w:eastAsiaTheme="minorHAnsi" w:hAnsiTheme="minorHAnsi" w:cstheme="minorBidi"/>
          <w:color w:val="auto"/>
          <w:sz w:val="22"/>
          <w:szCs w:val="22"/>
        </w:rPr>
        <w:t>Adverse events attributed to the study treatment</w:t>
      </w:r>
    </w:p>
    <w:p w14:paraId="51011C4D" w14:textId="77777777" w:rsidR="00F473B2" w:rsidRPr="00F473B2" w:rsidRDefault="00F473B2" w:rsidP="00F473B2">
      <w:pPr>
        <w:pStyle w:val="Heading3"/>
        <w:ind w:left="720"/>
        <w:rPr>
          <w:rFonts w:asciiTheme="minorHAnsi" w:eastAsiaTheme="minorHAnsi" w:hAnsiTheme="minorHAnsi" w:cstheme="minorBidi"/>
          <w:color w:val="auto"/>
          <w:sz w:val="22"/>
          <w:szCs w:val="22"/>
        </w:rPr>
      </w:pPr>
      <w:r w:rsidRPr="00F473B2">
        <w:rPr>
          <w:rFonts w:asciiTheme="minorHAnsi" w:eastAsiaTheme="minorHAnsi" w:hAnsiTheme="minorHAnsi" w:cstheme="minorBidi"/>
          <w:color w:val="auto"/>
          <w:sz w:val="22"/>
          <w:szCs w:val="22"/>
        </w:rPr>
        <w:t xml:space="preserve">The total number of adverse events, stratified by body system, that have been attributed to the study treatment (placebo or NTZ) by the investigator, as indicated by a coding of “yes” for variable AEREL. </w:t>
      </w:r>
    </w:p>
    <w:p w14:paraId="32A784E0" w14:textId="77777777" w:rsidR="00F473B2" w:rsidRPr="00F473B2" w:rsidRDefault="00F473B2" w:rsidP="00F473B2">
      <w:pPr>
        <w:pStyle w:val="Heading3"/>
        <w:ind w:left="284"/>
        <w:rPr>
          <w:rFonts w:asciiTheme="minorHAnsi" w:eastAsiaTheme="minorHAnsi" w:hAnsiTheme="minorHAnsi" w:cstheme="minorBidi"/>
          <w:color w:val="auto"/>
          <w:sz w:val="22"/>
          <w:szCs w:val="22"/>
        </w:rPr>
      </w:pPr>
    </w:p>
    <w:p w14:paraId="5FA1431D" w14:textId="77777777" w:rsidR="00F473B2" w:rsidRPr="00F473B2" w:rsidRDefault="00F473B2" w:rsidP="00F473B2">
      <w:pPr>
        <w:pStyle w:val="Heading3"/>
        <w:numPr>
          <w:ilvl w:val="0"/>
          <w:numId w:val="28"/>
        </w:numPr>
        <w:rPr>
          <w:rFonts w:asciiTheme="minorHAnsi" w:eastAsiaTheme="minorHAnsi" w:hAnsiTheme="minorHAnsi" w:cstheme="minorBidi"/>
          <w:color w:val="auto"/>
          <w:sz w:val="22"/>
          <w:szCs w:val="22"/>
        </w:rPr>
      </w:pPr>
      <w:r w:rsidRPr="00F473B2">
        <w:rPr>
          <w:rFonts w:asciiTheme="minorHAnsi" w:eastAsiaTheme="minorHAnsi" w:hAnsiTheme="minorHAnsi" w:cstheme="minorBidi"/>
          <w:color w:val="auto"/>
          <w:sz w:val="22"/>
          <w:szCs w:val="22"/>
        </w:rPr>
        <w:t>Serious Adverse events</w:t>
      </w:r>
    </w:p>
    <w:p w14:paraId="4898A326" w14:textId="77777777" w:rsidR="00F473B2" w:rsidRPr="00F473B2" w:rsidRDefault="00F473B2" w:rsidP="00F473B2">
      <w:pPr>
        <w:pStyle w:val="Heading3"/>
        <w:ind w:left="720"/>
        <w:rPr>
          <w:rFonts w:asciiTheme="minorHAnsi" w:eastAsiaTheme="minorHAnsi" w:hAnsiTheme="minorHAnsi" w:cstheme="minorBidi"/>
          <w:color w:val="auto"/>
          <w:sz w:val="22"/>
          <w:szCs w:val="22"/>
        </w:rPr>
      </w:pPr>
      <w:r w:rsidRPr="00F473B2">
        <w:rPr>
          <w:rFonts w:asciiTheme="minorHAnsi" w:eastAsiaTheme="minorHAnsi" w:hAnsiTheme="minorHAnsi" w:cstheme="minorBidi"/>
          <w:color w:val="auto"/>
          <w:sz w:val="22"/>
          <w:szCs w:val="22"/>
        </w:rPr>
        <w:t xml:space="preserve">The total number of serious adverse events, stratified by body system, that have been classified as “serious” by the investigator, as indicated by a coding of “yes” for variable AESER. </w:t>
      </w:r>
    </w:p>
    <w:p w14:paraId="22B7CD10" w14:textId="77777777" w:rsidR="00F473B2" w:rsidRPr="00F473B2" w:rsidRDefault="00F473B2" w:rsidP="00F473B2">
      <w:pPr>
        <w:pStyle w:val="Heading3"/>
        <w:ind w:left="284"/>
        <w:rPr>
          <w:rFonts w:asciiTheme="minorHAnsi" w:eastAsiaTheme="minorHAnsi" w:hAnsiTheme="minorHAnsi" w:cstheme="minorBidi"/>
          <w:color w:val="auto"/>
          <w:sz w:val="22"/>
          <w:szCs w:val="22"/>
        </w:rPr>
      </w:pPr>
    </w:p>
    <w:p w14:paraId="004293A4" w14:textId="77777777" w:rsidR="00F473B2" w:rsidRPr="00F473B2" w:rsidRDefault="00F473B2" w:rsidP="00F473B2">
      <w:pPr>
        <w:pStyle w:val="Heading3"/>
        <w:numPr>
          <w:ilvl w:val="0"/>
          <w:numId w:val="28"/>
        </w:numPr>
        <w:rPr>
          <w:rFonts w:asciiTheme="minorHAnsi" w:eastAsiaTheme="minorHAnsi" w:hAnsiTheme="minorHAnsi" w:cstheme="minorBidi"/>
          <w:color w:val="auto"/>
          <w:sz w:val="22"/>
          <w:szCs w:val="22"/>
        </w:rPr>
      </w:pPr>
      <w:r w:rsidRPr="00F473B2">
        <w:rPr>
          <w:rFonts w:asciiTheme="minorHAnsi" w:eastAsiaTheme="minorHAnsi" w:hAnsiTheme="minorHAnsi" w:cstheme="minorBidi"/>
          <w:color w:val="auto"/>
          <w:sz w:val="22"/>
          <w:szCs w:val="22"/>
        </w:rPr>
        <w:t>Adverse events</w:t>
      </w:r>
    </w:p>
    <w:p w14:paraId="08437D03" w14:textId="78440665" w:rsidR="00F473B2" w:rsidRPr="00F473B2" w:rsidRDefault="00F473B2" w:rsidP="00F473B2">
      <w:pPr>
        <w:pStyle w:val="Heading3"/>
        <w:numPr>
          <w:ilvl w:val="0"/>
          <w:numId w:val="34"/>
        </w:numPr>
        <w:rPr>
          <w:rFonts w:asciiTheme="minorHAnsi" w:eastAsiaTheme="minorHAnsi" w:hAnsiTheme="minorHAnsi" w:cstheme="minorBidi"/>
          <w:color w:val="auto"/>
          <w:sz w:val="22"/>
          <w:szCs w:val="22"/>
        </w:rPr>
      </w:pPr>
      <w:r w:rsidRPr="00F473B2">
        <w:rPr>
          <w:rFonts w:asciiTheme="minorHAnsi" w:eastAsiaTheme="minorHAnsi" w:hAnsiTheme="minorHAnsi" w:cstheme="minorBidi"/>
          <w:color w:val="auto"/>
          <w:sz w:val="22"/>
          <w:szCs w:val="22"/>
        </w:rPr>
        <w:t>Mortality within 60 days of randomisation, as indicated by variables DECYN and DECDT.</w:t>
      </w:r>
    </w:p>
    <w:p w14:paraId="773FD6F4" w14:textId="52F80E95" w:rsidR="00F473B2" w:rsidRPr="00F473B2" w:rsidRDefault="00F473B2" w:rsidP="00F473B2">
      <w:pPr>
        <w:pStyle w:val="Heading3"/>
        <w:numPr>
          <w:ilvl w:val="0"/>
          <w:numId w:val="34"/>
        </w:numPr>
        <w:rPr>
          <w:rFonts w:asciiTheme="minorHAnsi" w:eastAsiaTheme="minorHAnsi" w:hAnsiTheme="minorHAnsi" w:cstheme="minorBidi"/>
          <w:color w:val="auto"/>
          <w:sz w:val="22"/>
          <w:szCs w:val="22"/>
        </w:rPr>
      </w:pPr>
      <w:r w:rsidRPr="00F473B2">
        <w:rPr>
          <w:rFonts w:asciiTheme="minorHAnsi" w:eastAsiaTheme="minorHAnsi" w:hAnsiTheme="minorHAnsi" w:cstheme="minorBidi"/>
          <w:color w:val="auto"/>
          <w:sz w:val="22"/>
          <w:szCs w:val="22"/>
        </w:rPr>
        <w:t>Recurrent gastroenteritis requiring health care assessment and/or intervention within 60 days of randomisation, as indicated by:</w:t>
      </w:r>
      <w:r>
        <w:rPr>
          <w:rFonts w:asciiTheme="minorHAnsi" w:eastAsiaTheme="minorHAnsi" w:hAnsiTheme="minorHAnsi" w:cstheme="minorBidi"/>
          <w:color w:val="auto"/>
          <w:sz w:val="22"/>
          <w:szCs w:val="22"/>
        </w:rPr>
        <w:t xml:space="preserve"> </w:t>
      </w:r>
      <w:r w:rsidRPr="00F473B2">
        <w:rPr>
          <w:rFonts w:asciiTheme="minorHAnsi" w:eastAsiaTheme="minorHAnsi" w:hAnsiTheme="minorHAnsi" w:cstheme="minorBidi"/>
          <w:color w:val="auto"/>
          <w:sz w:val="22"/>
          <w:szCs w:val="22"/>
        </w:rPr>
        <w:t>&lt;identification needs further discussion&gt;</w:t>
      </w:r>
    </w:p>
    <w:p w14:paraId="4180BF40" w14:textId="0ECE7CF7" w:rsidR="00F473B2" w:rsidRPr="00F473B2" w:rsidRDefault="00F473B2" w:rsidP="00F473B2">
      <w:pPr>
        <w:pStyle w:val="Heading3"/>
        <w:numPr>
          <w:ilvl w:val="0"/>
          <w:numId w:val="34"/>
        </w:numPr>
        <w:rPr>
          <w:rFonts w:asciiTheme="minorHAnsi" w:eastAsiaTheme="minorHAnsi" w:hAnsiTheme="minorHAnsi" w:cstheme="minorBidi"/>
          <w:color w:val="auto"/>
          <w:sz w:val="22"/>
          <w:szCs w:val="22"/>
        </w:rPr>
      </w:pPr>
      <w:r w:rsidRPr="00F473B2">
        <w:rPr>
          <w:rFonts w:asciiTheme="minorHAnsi" w:eastAsiaTheme="minorHAnsi" w:hAnsiTheme="minorHAnsi" w:cstheme="minorBidi"/>
          <w:color w:val="auto"/>
          <w:sz w:val="22"/>
          <w:szCs w:val="22"/>
        </w:rPr>
        <w:t>Malnutrition (as diagnosed by a medical doctor), not present on index admission, requiring health care assessment and/or intervention within 60 days of randomisation, as indicated by:</w:t>
      </w:r>
      <w:r>
        <w:rPr>
          <w:rFonts w:asciiTheme="minorHAnsi" w:eastAsiaTheme="minorHAnsi" w:hAnsiTheme="minorHAnsi" w:cstheme="minorBidi"/>
          <w:color w:val="auto"/>
          <w:sz w:val="22"/>
          <w:szCs w:val="22"/>
        </w:rPr>
        <w:t xml:space="preserve"> </w:t>
      </w:r>
      <w:r w:rsidRPr="00F473B2">
        <w:rPr>
          <w:rFonts w:asciiTheme="minorHAnsi" w:eastAsiaTheme="minorHAnsi" w:hAnsiTheme="minorHAnsi" w:cstheme="minorBidi"/>
          <w:color w:val="auto"/>
          <w:sz w:val="22"/>
          <w:szCs w:val="22"/>
        </w:rPr>
        <w:t>&lt;identification from AE reporting – may require further discussion due to potential for bias&gt;</w:t>
      </w:r>
    </w:p>
    <w:p w14:paraId="0335D751" w14:textId="043F6F01" w:rsidR="00F473B2" w:rsidRPr="00F473B2" w:rsidRDefault="00F473B2" w:rsidP="00F473B2">
      <w:pPr>
        <w:pStyle w:val="Heading3"/>
        <w:numPr>
          <w:ilvl w:val="0"/>
          <w:numId w:val="34"/>
        </w:numPr>
        <w:rPr>
          <w:rFonts w:asciiTheme="minorHAnsi" w:eastAsiaTheme="minorHAnsi" w:hAnsiTheme="minorHAnsi" w:cstheme="minorBidi"/>
          <w:color w:val="auto"/>
          <w:sz w:val="22"/>
          <w:szCs w:val="22"/>
        </w:rPr>
      </w:pPr>
      <w:r w:rsidRPr="00F473B2">
        <w:rPr>
          <w:rFonts w:asciiTheme="minorHAnsi" w:eastAsiaTheme="minorHAnsi" w:hAnsiTheme="minorHAnsi" w:cstheme="minorBidi"/>
          <w:color w:val="auto"/>
          <w:sz w:val="22"/>
          <w:szCs w:val="22"/>
        </w:rPr>
        <w:t>Prolongation of acute gastroenteritis beyond day 7 after randomisation, as indicated by:</w:t>
      </w:r>
    </w:p>
    <w:p w14:paraId="4391E277" w14:textId="063A6A02" w:rsidR="00F473B2" w:rsidRPr="00F473B2" w:rsidRDefault="00F473B2" w:rsidP="00F473B2">
      <w:pPr>
        <w:pStyle w:val="Heading3"/>
        <w:numPr>
          <w:ilvl w:val="0"/>
          <w:numId w:val="34"/>
        </w:numPr>
        <w:rPr>
          <w:rFonts w:asciiTheme="minorHAnsi" w:eastAsiaTheme="minorHAnsi" w:hAnsiTheme="minorHAnsi" w:cstheme="minorBidi"/>
          <w:color w:val="auto"/>
          <w:sz w:val="22"/>
          <w:szCs w:val="22"/>
        </w:rPr>
      </w:pPr>
      <w:r w:rsidRPr="00F473B2">
        <w:rPr>
          <w:rFonts w:asciiTheme="minorHAnsi" w:eastAsiaTheme="minorHAnsi" w:hAnsiTheme="minorHAnsi" w:cstheme="minorBidi"/>
          <w:color w:val="auto"/>
          <w:sz w:val="22"/>
          <w:szCs w:val="22"/>
        </w:rPr>
        <w:t xml:space="preserve">For those participants who remain in hospital after study day 7 (variable DAY7YN): Date of gastroenteritis resolution (from Participant Discharge page) more than 7 days after randomisation based on variable GASTDT; </w:t>
      </w:r>
    </w:p>
    <w:p w14:paraId="4EA9D73C" w14:textId="7E023F13" w:rsidR="00F473B2" w:rsidRDefault="00F473B2" w:rsidP="00F473B2">
      <w:pPr>
        <w:pStyle w:val="Heading3"/>
        <w:numPr>
          <w:ilvl w:val="0"/>
          <w:numId w:val="34"/>
        </w:numPr>
        <w:rPr>
          <w:rFonts w:asciiTheme="minorHAnsi" w:eastAsiaTheme="minorHAnsi" w:hAnsiTheme="minorHAnsi" w:cstheme="minorBidi"/>
          <w:color w:val="auto"/>
          <w:sz w:val="22"/>
          <w:szCs w:val="22"/>
        </w:rPr>
      </w:pPr>
      <w:r w:rsidRPr="00F473B2">
        <w:rPr>
          <w:rFonts w:asciiTheme="minorHAnsi" w:eastAsiaTheme="minorHAnsi" w:hAnsiTheme="minorHAnsi" w:cstheme="minorBidi"/>
          <w:color w:val="auto"/>
          <w:sz w:val="22"/>
          <w:szCs w:val="22"/>
        </w:rPr>
        <w:t>For those participants who are discharged ≤ study day 7 but excluding participants transferred to another hospital or those who died (variable DISCHREAS): any occurrence of gastroenteritis recorded in the Study Day 30 or Day 60 reviews (variable MSEVENT) which commenced prior to date of last treatment dose (based on variables LSTDSDT &amp; MSEVENTSTDT)</w:t>
      </w:r>
    </w:p>
    <w:bookmarkEnd w:id="10"/>
    <w:p w14:paraId="373AC506" w14:textId="77777777" w:rsidR="00F473B2" w:rsidRPr="00F473B2" w:rsidRDefault="00F473B2" w:rsidP="00F473B2"/>
    <w:p w14:paraId="44A6990F" w14:textId="77777777" w:rsidR="00617D4E" w:rsidRPr="00CD56F0" w:rsidRDefault="00617D4E" w:rsidP="00617D4E">
      <w:pPr>
        <w:pStyle w:val="Heading3"/>
        <w:rPr>
          <w:highlight w:val="yellow"/>
        </w:rPr>
      </w:pPr>
      <w:r w:rsidRPr="00CD56F0">
        <w:rPr>
          <w:highlight w:val="yellow"/>
        </w:rPr>
        <w:lastRenderedPageBreak/>
        <w:t>Hypotheses</w:t>
      </w:r>
      <w:bookmarkEnd w:id="11"/>
    </w:p>
    <w:p w14:paraId="464ABED9" w14:textId="77777777" w:rsidR="00617D4E" w:rsidRDefault="00617D4E" w:rsidP="00617D4E">
      <w:r w:rsidRPr="00CD56F0">
        <w:rPr>
          <w:highlight w:val="yellow"/>
        </w:rPr>
        <w:t>The hypotheses for the secondary outcomes are analogous to those of the primary. Specifically, the clinical outcomes are all framed in terms of time to events and we therefore test the null hypothesis that the null hypotheses are that the acceleration factor equates to unity. The laboratory outcome tests the null that the odds ratio of the treatment relative to the control is unity and similarly for the safety endpoints.</w:t>
      </w:r>
    </w:p>
    <w:p w14:paraId="43C60CC0" w14:textId="7624C3A5" w:rsidR="002547B0" w:rsidRDefault="00AC704E" w:rsidP="008B667D">
      <w:pPr>
        <w:pStyle w:val="Heading1"/>
      </w:pPr>
      <w:bookmarkStart w:id="12" w:name="_Toc532481353"/>
      <w:r>
        <w:t xml:space="preserve">Study </w:t>
      </w:r>
      <w:r w:rsidR="00C05DC3">
        <w:t>Methods</w:t>
      </w:r>
      <w:bookmarkEnd w:id="12"/>
    </w:p>
    <w:p w14:paraId="7B729663" w14:textId="7D73AF1C" w:rsidR="00C05DC3" w:rsidRPr="00C05DC3" w:rsidRDefault="00C05DC3" w:rsidP="00C05DC3">
      <w:pPr>
        <w:pStyle w:val="Heading2"/>
      </w:pPr>
      <w:bookmarkStart w:id="13" w:name="_Toc532481354"/>
      <w:bookmarkStart w:id="14" w:name="_Hlk531623455"/>
      <w:r>
        <w:t>Trial Design</w:t>
      </w:r>
      <w:bookmarkEnd w:id="13"/>
    </w:p>
    <w:p w14:paraId="76F48612" w14:textId="29AF62BF" w:rsidR="00513EF4" w:rsidRDefault="00513EF4" w:rsidP="00513EF4">
      <w:r>
        <w:t>A multi-centre, double-blind, randomised, placebo-controlled, parallel group trial of oral nitazoxanide for the treatment of acute gastroenteritis. Patients were randomised in a 1:1 allocation to one of two treatment arms:</w:t>
      </w:r>
    </w:p>
    <w:p w14:paraId="1DC85787" w14:textId="77777777" w:rsidR="00513EF4" w:rsidRDefault="00513EF4" w:rsidP="00577DDE">
      <w:pPr>
        <w:ind w:left="426" w:hanging="142"/>
      </w:pPr>
      <w:r>
        <w:t>•</w:t>
      </w:r>
      <w:r>
        <w:tab/>
        <w:t>Nitazoxanide 7.5mg/kg/dose for infants &lt; 1 year old or 100mg for children 1 to 3 years old or 200mg for children 4 years of age, 12 hourly on six occasions orally or by nasogastric/enteric tube</w:t>
      </w:r>
    </w:p>
    <w:p w14:paraId="29D29A9B" w14:textId="77777777" w:rsidR="00513EF4" w:rsidRDefault="00513EF4" w:rsidP="00577DDE">
      <w:pPr>
        <w:ind w:left="426" w:hanging="142"/>
      </w:pPr>
      <w:r>
        <w:t>•</w:t>
      </w:r>
      <w:r>
        <w:tab/>
        <w:t>Placebo, 12 hourly on six occasions orally or by nasogastric/enteric tube</w:t>
      </w:r>
    </w:p>
    <w:p w14:paraId="486BF674" w14:textId="7E86832D" w:rsidR="009D3B6A" w:rsidRDefault="004F3052" w:rsidP="009D3B6A">
      <w:r>
        <w:t xml:space="preserve">The trial has four strata that represent the place of residence (remote/urban) and age (&lt;1y or ≥1y). </w:t>
      </w:r>
      <w:r w:rsidR="009D3B6A">
        <w:t xml:space="preserve">The </w:t>
      </w:r>
      <w:r>
        <w:t xml:space="preserve">treatment allocation sequence was generated separately for each strata and the </w:t>
      </w:r>
      <w:r w:rsidR="009D3B6A">
        <w:t>statistician is unblinded to treatment group</w:t>
      </w:r>
      <w:r>
        <w:t>.</w:t>
      </w:r>
      <w:r w:rsidR="009D3B6A">
        <w:t xml:space="preserve"> </w:t>
      </w:r>
      <w:r w:rsidR="00577DDE">
        <w:t xml:space="preserve">The maximum planned sample size is 300 children. Due to the pragmatic design of the study no further adjustments were necessary for participants that are non-compliant, withdraw from the study or are lost to follow up. </w:t>
      </w:r>
      <w:r>
        <w:t xml:space="preserve">The </w:t>
      </w:r>
      <w:r w:rsidR="009D3B6A">
        <w:t>t</w:t>
      </w:r>
      <w:r>
        <w:t>rial</w:t>
      </w:r>
      <w:r w:rsidR="009D3B6A">
        <w:t xml:space="preserve"> has the following key features:</w:t>
      </w:r>
    </w:p>
    <w:p w14:paraId="01A877B2" w14:textId="580216F7" w:rsidR="003A3A3B" w:rsidRDefault="003A3A3B" w:rsidP="003A3A3B">
      <w:pPr>
        <w:pStyle w:val="ListParagraph"/>
        <w:numPr>
          <w:ilvl w:val="0"/>
          <w:numId w:val="24"/>
        </w:numPr>
      </w:pPr>
      <w:r>
        <w:t>Double-blind, randomised, placebo-controlled trial;</w:t>
      </w:r>
    </w:p>
    <w:p w14:paraId="37049DB0" w14:textId="32BF2E12" w:rsidR="003A3A3B" w:rsidRDefault="003A3A3B" w:rsidP="003A3A3B">
      <w:pPr>
        <w:pStyle w:val="ListParagraph"/>
        <w:numPr>
          <w:ilvl w:val="0"/>
          <w:numId w:val="24"/>
        </w:numPr>
      </w:pPr>
      <w:r>
        <w:t>The procedures for enrolment, intervention, end-point and analysis are based on the principles of pragmatic trial design;</w:t>
      </w:r>
    </w:p>
    <w:p w14:paraId="4722415B" w14:textId="18D4CDDE" w:rsidR="003A3A3B" w:rsidRDefault="003A3A3B" w:rsidP="003A3A3B">
      <w:pPr>
        <w:pStyle w:val="ListParagraph"/>
        <w:numPr>
          <w:ilvl w:val="0"/>
          <w:numId w:val="24"/>
        </w:numPr>
      </w:pPr>
      <w:r>
        <w:t xml:space="preserve">Non-fixed sample size up to </w:t>
      </w:r>
      <w:r w:rsidR="00577DDE">
        <w:t>3</w:t>
      </w:r>
      <w:r>
        <w:t>00 participants based on Bayesian stopping rules;</w:t>
      </w:r>
    </w:p>
    <w:p w14:paraId="08320BE4" w14:textId="0B52CF2B" w:rsidR="003A3A3B" w:rsidRDefault="003A3A3B" w:rsidP="003A3A3B">
      <w:pPr>
        <w:pStyle w:val="ListParagraph"/>
        <w:numPr>
          <w:ilvl w:val="0"/>
          <w:numId w:val="24"/>
        </w:numPr>
      </w:pPr>
      <w:r>
        <w:t>Fixed 1:1 enrolment into the active and control arm throughout the trial;</w:t>
      </w:r>
    </w:p>
    <w:p w14:paraId="02FED66A" w14:textId="0392A2FF" w:rsidR="003A3A3B" w:rsidRDefault="003A3A3B" w:rsidP="003A3A3B">
      <w:pPr>
        <w:pStyle w:val="ListParagraph"/>
        <w:numPr>
          <w:ilvl w:val="0"/>
          <w:numId w:val="24"/>
        </w:numPr>
      </w:pPr>
      <w:r>
        <w:t xml:space="preserve">Frequent interim analyses </w:t>
      </w:r>
      <w:r w:rsidR="008F78F8">
        <w:t xml:space="preserve">that </w:t>
      </w:r>
      <w:r>
        <w:t>can result in the trial stopping early for futility or expected success.</w:t>
      </w:r>
    </w:p>
    <w:p w14:paraId="17A7527D" w14:textId="1EF331F9" w:rsidR="003A3A3B" w:rsidRDefault="00085D9E" w:rsidP="003A3A3B">
      <w:r>
        <w:t>Given the potential of early stopping due to superiority or futility, i</w:t>
      </w:r>
      <w:r w:rsidR="003A3A3B">
        <w:t xml:space="preserve">t is not possible to explicitly state at the start of the RCT how many </w:t>
      </w:r>
      <w:r w:rsidR="008B3C18">
        <w:t>participants</w:t>
      </w:r>
      <w:r w:rsidR="003A3A3B">
        <w:t xml:space="preserve"> will be recruited, only the maximum number of </w:t>
      </w:r>
      <w:r w:rsidR="008B3C18">
        <w:t>participants</w:t>
      </w:r>
      <w:r w:rsidR="003A3A3B">
        <w:t xml:space="preserve"> who may be recruited.</w:t>
      </w:r>
      <w:r w:rsidR="002F0CE9">
        <w:t xml:space="preserve"> </w:t>
      </w:r>
      <w:r w:rsidR="003A3A3B">
        <w:t xml:space="preserve">Recruitment continues up to the maximum number of </w:t>
      </w:r>
      <w:r w:rsidR="008B3C18">
        <w:t>participants</w:t>
      </w:r>
      <w:r w:rsidR="003A3A3B">
        <w:t xml:space="preserve"> unless the criteria for pre-specified statistical triggers (i.e. threshold for stopping rules) are met at an earlier time point based on frequent interim analyses. This trial is multifactorial, simultaneously evaluating intervention effects in the urban compared to remote regions</w:t>
      </w:r>
      <w:r w:rsidR="00577DDE">
        <w:t xml:space="preserve"> and in children &lt;1y compared to children ≥1y</w:t>
      </w:r>
      <w:r w:rsidR="003A3A3B">
        <w:t xml:space="preserve">. Study participation </w:t>
      </w:r>
      <w:r>
        <w:t>is</w:t>
      </w:r>
      <w:r w:rsidR="003A3A3B">
        <w:t xml:space="preserve"> from enrolment until 36 months of age </w:t>
      </w:r>
      <w:r w:rsidR="003A3A3B" w:rsidRPr="00577DDE">
        <w:rPr>
          <w:highlight w:val="yellow"/>
        </w:rPr>
        <w:t>(see Trial Flow Chart, Appendix C</w:t>
      </w:r>
      <w:r w:rsidR="00FB763C" w:rsidRPr="00577DDE">
        <w:rPr>
          <w:highlight w:val="yellow"/>
        </w:rPr>
        <w:t xml:space="preserve"> of protocol</w:t>
      </w:r>
      <w:r w:rsidR="003A3A3B">
        <w:t>).</w:t>
      </w:r>
    </w:p>
    <w:p w14:paraId="740AA56F" w14:textId="6E7EC7EF" w:rsidR="00C05DC3" w:rsidRDefault="00C05DC3" w:rsidP="00C05DC3">
      <w:pPr>
        <w:pStyle w:val="Heading2"/>
      </w:pPr>
      <w:bookmarkStart w:id="15" w:name="_Toc532481355"/>
      <w:bookmarkEnd w:id="14"/>
      <w:r>
        <w:t>Randomisation</w:t>
      </w:r>
      <w:bookmarkEnd w:id="15"/>
    </w:p>
    <w:p w14:paraId="7926DF42" w14:textId="5AD5DC8C" w:rsidR="006C44A0" w:rsidRDefault="009E78A0" w:rsidP="009E78A0">
      <w:r>
        <w:t>The stratified (</w:t>
      </w:r>
      <w:r w:rsidR="00DD05DE">
        <w:t>urban</w:t>
      </w:r>
      <w:r>
        <w:t xml:space="preserve"> vs remote), random allocation of two treatment arms called “A” and “B” to continuous randomisation numbers (1 to </w:t>
      </w:r>
      <w:r w:rsidR="00F5220F">
        <w:t>30</w:t>
      </w:r>
      <w:r>
        <w:t>0) has been generated by the trial statistician</w:t>
      </w:r>
      <w:r w:rsidR="009107B9">
        <w:t xml:space="preserve">. The allocation was </w:t>
      </w:r>
      <w:r>
        <w:t>computer-generated using an appropriate block size known only to the trial statistician. The allocation ratio within these strata will be 1:1 “A” to “B”</w:t>
      </w:r>
      <w:r w:rsidR="00BA7571">
        <w:t xml:space="preserve"> and t</w:t>
      </w:r>
      <w:r>
        <w:t>he trial statistician will maintain the password protected file containing the allocation sequences</w:t>
      </w:r>
      <w:r w:rsidR="006C44A0">
        <w:t>.</w:t>
      </w:r>
    </w:p>
    <w:p w14:paraId="773FF514" w14:textId="2DF12D84" w:rsidR="00B91737" w:rsidRDefault="00B91737" w:rsidP="009E78A0">
      <w:r>
        <w:t>Note – the trial statistician may be asked to provide treatment allocation details should medical or safety reasons warrant</w:t>
      </w:r>
      <w:r w:rsidR="0046419E">
        <w:t xml:space="preserve"> it</w:t>
      </w:r>
      <w:r>
        <w:t>.</w:t>
      </w:r>
      <w:r w:rsidR="005C3401">
        <w:t xml:space="preserve"> Authorisation for unblinding will be given to the trial statistician by the CI or delegate.</w:t>
      </w:r>
      <w:r w:rsidR="00455B96">
        <w:t xml:space="preserve"> </w:t>
      </w:r>
      <w:r w:rsidR="00455B96" w:rsidRPr="00C56DB0">
        <w:rPr>
          <w:highlight w:val="yellow"/>
        </w:rPr>
        <w:t>See section 9.5 of protocol for further details.</w:t>
      </w:r>
    </w:p>
    <w:p w14:paraId="5275D5BE" w14:textId="232C90D5" w:rsidR="00C05DC3" w:rsidRDefault="00C05DC3" w:rsidP="00C05DC3">
      <w:pPr>
        <w:pStyle w:val="Heading2"/>
      </w:pPr>
      <w:bookmarkStart w:id="16" w:name="_Toc532481356"/>
      <w:r>
        <w:lastRenderedPageBreak/>
        <w:t>Sample Size</w:t>
      </w:r>
      <w:bookmarkEnd w:id="16"/>
    </w:p>
    <w:p w14:paraId="7930A46B" w14:textId="66EBFBDD" w:rsidR="0004405C" w:rsidRDefault="00420312" w:rsidP="00C05DC3">
      <w:r>
        <w:t>There is no fixed sample size only a m</w:t>
      </w:r>
      <w:r w:rsidR="0004405C" w:rsidRPr="0004405C">
        <w:t xml:space="preserve">aximum </w:t>
      </w:r>
      <w:r>
        <w:t xml:space="preserve">sample size of </w:t>
      </w:r>
      <w:r w:rsidR="00C56DB0">
        <w:t>3</w:t>
      </w:r>
      <w:r w:rsidR="0004405C" w:rsidRPr="0004405C">
        <w:t>00</w:t>
      </w:r>
      <w:r>
        <w:t xml:space="preserve"> participants</w:t>
      </w:r>
      <w:r w:rsidR="0004405C" w:rsidRPr="0004405C">
        <w:t>.</w:t>
      </w:r>
      <w:r w:rsidR="00613037">
        <w:t xml:space="preserve"> The simulations section details </w:t>
      </w:r>
      <w:r w:rsidR="00C56DB0">
        <w:t xml:space="preserve">the </w:t>
      </w:r>
      <w:r w:rsidR="00613037">
        <w:t>simulations run to quantify the operating characteristics of the trial</w:t>
      </w:r>
      <w:r w:rsidR="00C56DB0">
        <w:t>,</w:t>
      </w:r>
      <w:r w:rsidR="00613037">
        <w:t xml:space="preserve"> including type I error rates and statistical power.</w:t>
      </w:r>
    </w:p>
    <w:p w14:paraId="0D7D79E5" w14:textId="1C2DB63C" w:rsidR="0008383F" w:rsidRDefault="0008383F" w:rsidP="0059652D">
      <w:pPr>
        <w:pStyle w:val="Heading2"/>
      </w:pPr>
      <w:bookmarkStart w:id="17" w:name="_Toc532481357"/>
      <w:r>
        <w:t>Framework</w:t>
      </w:r>
      <w:bookmarkEnd w:id="17"/>
    </w:p>
    <w:p w14:paraId="6095D7F3" w14:textId="21EE2BF8" w:rsidR="0059652D" w:rsidRDefault="00C32477" w:rsidP="0059652D">
      <w:r>
        <w:t>This is a superiority trial - o</w:t>
      </w:r>
      <w:r w:rsidR="00045872">
        <w:t>ur goal is</w:t>
      </w:r>
      <w:r w:rsidR="00E670BE">
        <w:t xml:space="preserve"> to detect the difference between</w:t>
      </w:r>
      <w:r w:rsidR="00DA0140">
        <w:t xml:space="preserve"> the</w:t>
      </w:r>
      <w:r w:rsidR="00E670BE">
        <w:t xml:space="preserve"> </w:t>
      </w:r>
      <w:r w:rsidR="00C56DB0">
        <w:t>NZT</w:t>
      </w:r>
      <w:r w:rsidR="005F4603">
        <w:t xml:space="preserve"> and </w:t>
      </w:r>
      <w:r w:rsidR="00C56DB0">
        <w:t>placebo</w:t>
      </w:r>
      <w:r w:rsidR="005F4603">
        <w:t xml:space="preserve"> </w:t>
      </w:r>
      <w:r>
        <w:t>in the defined environmental setting</w:t>
      </w:r>
      <w:r w:rsidR="008A63B5">
        <w:t>.</w:t>
      </w:r>
      <w:r w:rsidR="001279AC">
        <w:t xml:space="preserve"> </w:t>
      </w:r>
      <w:r w:rsidR="008A63B5">
        <w:t xml:space="preserve">We will present </w:t>
      </w:r>
      <w:r w:rsidR="0059652D">
        <w:t>comparison</w:t>
      </w:r>
      <w:r w:rsidR="008A63B5">
        <w:t>s</w:t>
      </w:r>
      <w:r w:rsidR="001279AC">
        <w:t xml:space="preserve"> </w:t>
      </w:r>
      <w:r w:rsidR="008A63B5">
        <w:t xml:space="preserve">of </w:t>
      </w:r>
      <w:r w:rsidR="00CD63B4">
        <w:t xml:space="preserve">the </w:t>
      </w:r>
      <w:r w:rsidR="00C56DB0">
        <w:t>NZT</w:t>
      </w:r>
      <w:r w:rsidR="001279AC">
        <w:t xml:space="preserve"> against </w:t>
      </w:r>
      <w:r w:rsidR="00C56DB0">
        <w:t>placebo</w:t>
      </w:r>
      <w:r w:rsidR="00E670BE">
        <w:t xml:space="preserve"> with the aim of first rejecting the </w:t>
      </w:r>
      <w:r w:rsidR="00F066DB">
        <w:t>null hypothesis</w:t>
      </w:r>
      <w:r w:rsidR="00E670BE">
        <w:t xml:space="preserve"> of no-difference and then estimating the size of the difference (in terms of a difference in proportions) between treatments.</w:t>
      </w:r>
    </w:p>
    <w:p w14:paraId="690039AC" w14:textId="4FDD83CA" w:rsidR="0008383F" w:rsidRDefault="0008383F" w:rsidP="0059652D">
      <w:pPr>
        <w:pStyle w:val="Heading2"/>
      </w:pPr>
      <w:bookmarkStart w:id="18" w:name="_Toc532481358"/>
      <w:bookmarkStart w:id="19" w:name="_Hlk532221572"/>
      <w:r>
        <w:t>Interim Analyses and Stopping Rules</w:t>
      </w:r>
      <w:bookmarkEnd w:id="18"/>
    </w:p>
    <w:p w14:paraId="129751DC" w14:textId="5F477518" w:rsidR="00F14A39" w:rsidRDefault="00822C4C" w:rsidP="00822C4C">
      <w:r>
        <w:t>The first</w:t>
      </w:r>
      <w:r w:rsidR="00C56DB0">
        <w:t xml:space="preserve"> and second</w:t>
      </w:r>
      <w:r>
        <w:t xml:space="preserve"> interim analys</w:t>
      </w:r>
      <w:r w:rsidR="00C56DB0">
        <w:t>e</w:t>
      </w:r>
      <w:r w:rsidR="00633EDE">
        <w:t xml:space="preserve">s </w:t>
      </w:r>
      <w:r w:rsidR="00C56DB0">
        <w:t>are</w:t>
      </w:r>
      <w:r w:rsidR="00633EDE">
        <w:t xml:space="preserve"> scheduled to occur</w:t>
      </w:r>
      <w:r>
        <w:t xml:space="preserve"> when </w:t>
      </w:r>
      <w:r w:rsidR="00C56DB0">
        <w:t>126</w:t>
      </w:r>
      <w:r>
        <w:t xml:space="preserve"> </w:t>
      </w:r>
      <w:r w:rsidR="00C56DB0">
        <w:t xml:space="preserve">and 150 </w:t>
      </w:r>
      <w:r>
        <w:t xml:space="preserve">participants have </w:t>
      </w:r>
      <w:r w:rsidR="00C56DB0">
        <w:t xml:space="preserve">been enrolled, respectively. </w:t>
      </w:r>
      <w:r>
        <w:t>Thereafter</w:t>
      </w:r>
      <w:r w:rsidR="003979EF">
        <w:t>,</w:t>
      </w:r>
      <w:r>
        <w:t xml:space="preserve"> interim</w:t>
      </w:r>
      <w:r w:rsidR="005F4BD1">
        <w:t xml:space="preserve"> analyse</w:t>
      </w:r>
      <w:r>
        <w:t xml:space="preserve">s </w:t>
      </w:r>
      <w:r w:rsidR="005F4BD1">
        <w:t xml:space="preserve">will </w:t>
      </w:r>
      <w:r>
        <w:t xml:space="preserve">occur </w:t>
      </w:r>
      <w:r w:rsidR="00C56DB0">
        <w:t>every 2</w:t>
      </w:r>
      <w:r>
        <w:t xml:space="preserve">0 participants, </w:t>
      </w:r>
      <w:r w:rsidR="005F4BD1">
        <w:t>up to a maximum number of 8 interims when enrolment is 270 participants, unless the decision threshold is met (a statistical trigger) at a previous interim</w:t>
      </w:r>
      <w:r w:rsidR="00011B8E">
        <w:t>.</w:t>
      </w:r>
      <w:r w:rsidR="005F4BD1">
        <w:t xml:space="preserve"> </w:t>
      </w:r>
      <w:r w:rsidR="005159B6">
        <w:t xml:space="preserve">The </w:t>
      </w:r>
      <w:r w:rsidR="00F14A39">
        <w:t xml:space="preserve">stopping rule decision </w:t>
      </w:r>
      <w:r w:rsidR="005159B6">
        <w:t>algorithm</w:t>
      </w:r>
      <w:r w:rsidR="005F4BD1">
        <w:t xml:space="preserve"> is outlined below and should </w:t>
      </w:r>
      <w:r w:rsidR="00F14A39">
        <w:t>be read in conjunction with the analysis methods contained in this document.</w:t>
      </w:r>
    </w:p>
    <w:p w14:paraId="392D030D" w14:textId="3E69E063" w:rsidR="00A42DF9" w:rsidRDefault="003979EF" w:rsidP="00822C4C">
      <w:r>
        <w:t xml:space="preserve">At all interims </w:t>
      </w:r>
      <w:r w:rsidR="00B126E3">
        <w:t>there will be a small percentage of</w:t>
      </w:r>
      <w:r>
        <w:t xml:space="preserve"> part</w:t>
      </w:r>
      <w:r w:rsidR="00B126E3">
        <w:t>icipants who have not been enrolled in the trial long enough to assess the criteria  for the primary outcome (time of significance illness)</w:t>
      </w:r>
      <w:r w:rsidR="007517E5">
        <w:t xml:space="preserve">. </w:t>
      </w:r>
      <w:r w:rsidR="00B126E3">
        <w:t>These participants will be</w:t>
      </w:r>
      <w:r w:rsidR="00BD2FB3">
        <w:t xml:space="preserve"> </w:t>
      </w:r>
      <w:r w:rsidR="00A36B02">
        <w:t xml:space="preserve">right </w:t>
      </w:r>
      <w:r w:rsidR="00BD2FB3">
        <w:t>censored</w:t>
      </w:r>
      <w:r w:rsidR="0091683C">
        <w:t xml:space="preserve"> with the censored time being the duration</w:t>
      </w:r>
      <w:r w:rsidR="007517E5">
        <w:t xml:space="preserve"> of time</w:t>
      </w:r>
      <w:r w:rsidR="0091683C">
        <w:t xml:space="preserve"> from </w:t>
      </w:r>
      <w:r w:rsidR="00E94322">
        <w:t>the randomisation</w:t>
      </w:r>
      <w:r w:rsidR="0091683C">
        <w:t xml:space="preserve"> to the </w:t>
      </w:r>
      <w:r w:rsidR="00B126E3">
        <w:t xml:space="preserve">time of the </w:t>
      </w:r>
      <w:r w:rsidR="0091683C">
        <w:t>current interim</w:t>
      </w:r>
      <w:r w:rsidR="00BD2FB3">
        <w:t>.</w:t>
      </w:r>
    </w:p>
    <w:p w14:paraId="75C6D13A" w14:textId="5D84D11D" w:rsidR="003979EF" w:rsidRPr="00011B8E" w:rsidRDefault="003979EF" w:rsidP="00A42DF9">
      <w:pPr>
        <w:pStyle w:val="ListParagraph"/>
        <w:numPr>
          <w:ilvl w:val="0"/>
          <w:numId w:val="26"/>
        </w:numPr>
      </w:pPr>
      <w:r>
        <w:t xml:space="preserve">Based on the data we have </w:t>
      </w:r>
      <w:r w:rsidR="00A42DF9">
        <w:t xml:space="preserve">at the time of the interim, </w:t>
      </w:r>
      <w:r>
        <w:t xml:space="preserve">we compute the posterior distribution of the </w:t>
      </w:r>
      <w:r w:rsidR="002C35E7">
        <w:t>treatment effect (odds ratio)</w:t>
      </w:r>
      <w:r w:rsidR="00D93FB2">
        <w:t xml:space="preserve"> for the immunological outcome</w:t>
      </w:r>
      <w:r w:rsidR="002C35E7">
        <w:t>. We then draw from the posterior predictive distribution to simulate both the immunological results that are not yet available from the enrolled participants and the results from future participants up to the maximal number of participants</w:t>
      </w:r>
      <w:r w:rsidR="00BC0160">
        <w:t xml:space="preserve"> (250)</w:t>
      </w:r>
      <w:r w:rsidR="002C35E7">
        <w:t xml:space="preserve">. This </w:t>
      </w:r>
      <w:r w:rsidR="000F30F3">
        <w:t xml:space="preserve">simulated </w:t>
      </w:r>
      <w:r w:rsidR="002C35E7">
        <w:t xml:space="preserve">dataset </w:t>
      </w:r>
      <w:r w:rsidR="000F30F3">
        <w:t>of</w:t>
      </w:r>
      <w:r w:rsidR="002C35E7">
        <w:t xml:space="preserve"> the immunological results </w:t>
      </w:r>
      <w:r w:rsidR="004B7BFA">
        <w:t xml:space="preserve">conditional on our current data and parameter estimates </w:t>
      </w:r>
      <w:r w:rsidR="00C96A09">
        <w:t xml:space="preserve">that </w:t>
      </w:r>
      <w:r w:rsidR="002C35E7">
        <w:t xml:space="preserve">we </w:t>
      </w:r>
      <w:r w:rsidR="004B7BFA">
        <w:t>might</w:t>
      </w:r>
      <w:r w:rsidR="002C35E7">
        <w:t xml:space="preserve"> observe if we utilised all resources </w:t>
      </w:r>
      <w:r w:rsidR="002401C8">
        <w:t>for seroconversion testing</w:t>
      </w:r>
      <w:r w:rsidR="004B7BFA">
        <w:t xml:space="preserve">. </w:t>
      </w:r>
      <w:r w:rsidR="002401C8">
        <w:t xml:space="preserve"> </w:t>
      </w:r>
      <w:r w:rsidR="0020311D">
        <w:t xml:space="preserve">Using this data, we compute the </w:t>
      </w:r>
      <w:r w:rsidR="00FC08B2">
        <w:t>treatment effect (</w:t>
      </w:r>
      <m:oMath>
        <m:sSub>
          <m:sSubPr>
            <m:ctrlPr>
              <w:rPr>
                <w:rFonts w:ascii="Cambria Math" w:hAnsi="Cambria Math"/>
                <w:i/>
              </w:rPr>
            </m:ctrlPr>
          </m:sSubPr>
          <m:e>
            <m:r>
              <w:rPr>
                <w:rFonts w:ascii="Cambria Math" w:hAnsi="Cambria Math"/>
              </w:rPr>
              <m:t>θ</m:t>
            </m:r>
          </m:e>
          <m:sub>
            <m:r>
              <w:rPr>
                <w:rFonts w:ascii="Cambria Math" w:hAnsi="Cambria Math"/>
              </w:rPr>
              <m:t>trt</m:t>
            </m:r>
          </m:sub>
        </m:sSub>
      </m:oMath>
      <w:r w:rsidR="00FC08B2">
        <w:t xml:space="preserve">) and assess </w:t>
      </w:r>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trt</m:t>
                    </m:r>
                  </m:sub>
                </m:sSub>
                <m:r>
                  <w:rPr>
                    <w:rFonts w:ascii="Cambria Math" w:hAnsi="Cambria Math"/>
                  </w:rPr>
                  <m:t>&gt;1</m:t>
                </m:r>
              </m:e>
            </m:d>
          </m:e>
        </m:func>
        <m:r>
          <w:rPr>
            <w:rFonts w:ascii="Cambria Math" w:hAnsi="Cambria Math"/>
          </w:rPr>
          <m:t>&gt;0.95</m:t>
        </m:r>
      </m:oMath>
      <w:r w:rsidR="00FE7DCA">
        <w:rPr>
          <w:rFonts w:eastAsiaTheme="minorEastAsia"/>
        </w:rPr>
        <w:t>, which</w:t>
      </w:r>
      <w:r w:rsidR="000F30F3">
        <w:rPr>
          <w:rFonts w:eastAsiaTheme="minorEastAsia"/>
        </w:rPr>
        <w:t>,</w:t>
      </w:r>
      <w:r w:rsidR="00FE7DCA">
        <w:rPr>
          <w:rFonts w:eastAsiaTheme="minorEastAsia"/>
        </w:rPr>
        <w:t xml:space="preserve"> if </w:t>
      </w:r>
      <m:oMath>
        <m:sSub>
          <m:sSubPr>
            <m:ctrlPr>
              <w:rPr>
                <w:rFonts w:ascii="Cambria Math" w:hAnsi="Cambria Math"/>
                <w:i/>
              </w:rPr>
            </m:ctrlPr>
          </m:sSubPr>
          <m:e>
            <m:r>
              <w:rPr>
                <w:rFonts w:ascii="Cambria Math" w:hAnsi="Cambria Math"/>
              </w:rPr>
              <m:t>θ</m:t>
            </m:r>
          </m:e>
          <m:sub>
            <m:r>
              <w:rPr>
                <w:rFonts w:ascii="Cambria Math" w:hAnsi="Cambria Math"/>
              </w:rPr>
              <m:t>trt</m:t>
            </m:r>
          </m:sub>
        </m:sSub>
      </m:oMath>
      <w:r w:rsidR="00FE7DCA">
        <w:t xml:space="preserve"> is an odds ratio</w:t>
      </w:r>
      <w:r w:rsidR="000F30F3">
        <w:t>, would</w:t>
      </w:r>
      <w:r w:rsidR="00FE7DCA">
        <w:t xml:space="preserve"> indicate a</w:t>
      </w:r>
      <w:r w:rsidR="00CB08C0">
        <w:t xml:space="preserve"> high probability of</w:t>
      </w:r>
      <w:r w:rsidR="00FE7DCA">
        <w:t xml:space="preserve"> increased seroconversion in the treatment arm</w:t>
      </w:r>
      <w:r w:rsidR="00FC08B2">
        <w:rPr>
          <w:rFonts w:eastAsiaTheme="minorEastAsia"/>
        </w:rPr>
        <w:t>. We then repeat th</w:t>
      </w:r>
      <w:r w:rsidR="000F30F3">
        <w:rPr>
          <w:rFonts w:eastAsiaTheme="minorEastAsia"/>
        </w:rPr>
        <w:t>is</w:t>
      </w:r>
      <w:r w:rsidR="00FC08B2">
        <w:rPr>
          <w:rFonts w:eastAsiaTheme="minorEastAsia"/>
        </w:rPr>
        <w:t xml:space="preserve"> process many (</w:t>
      </w:r>
      <m:oMath>
        <m:r>
          <w:rPr>
            <w:rFonts w:ascii="Cambria Math" w:eastAsiaTheme="minorEastAsia" w:hAnsi="Cambria Math"/>
          </w:rPr>
          <m:t>k&gt;999</m:t>
        </m:r>
      </m:oMath>
      <w:r w:rsidR="00FC08B2">
        <w:rPr>
          <w:rFonts w:eastAsiaTheme="minorEastAsia"/>
        </w:rPr>
        <w:t xml:space="preserve">) times, </w:t>
      </w:r>
      <w:r w:rsidR="00626222">
        <w:rPr>
          <w:rFonts w:eastAsiaTheme="minorEastAsia"/>
        </w:rPr>
        <w:t xml:space="preserve">making </w:t>
      </w:r>
      <w:r w:rsidR="00FC08B2">
        <w:rPr>
          <w:rFonts w:eastAsiaTheme="minorEastAsia"/>
        </w:rPr>
        <w:t>draw</w:t>
      </w:r>
      <w:r w:rsidR="00626222">
        <w:rPr>
          <w:rFonts w:eastAsiaTheme="minorEastAsia"/>
        </w:rPr>
        <w:t>s</w:t>
      </w:r>
      <w:r w:rsidR="00FC08B2">
        <w:rPr>
          <w:rFonts w:eastAsiaTheme="minorEastAsia"/>
        </w:rPr>
        <w:t xml:space="preserve"> from the posterior predictive distribution to create other </w:t>
      </w:r>
      <w:r w:rsidR="00626222">
        <w:rPr>
          <w:rFonts w:eastAsiaTheme="minorEastAsia"/>
        </w:rPr>
        <w:t xml:space="preserve">simulated </w:t>
      </w:r>
      <w:r w:rsidR="00FC08B2">
        <w:rPr>
          <w:rFonts w:eastAsiaTheme="minorEastAsia"/>
        </w:rPr>
        <w:t>dataset</w:t>
      </w:r>
      <w:r w:rsidR="00D044C8">
        <w:rPr>
          <w:rFonts w:eastAsiaTheme="minorEastAsia"/>
        </w:rPr>
        <w:t>s</w:t>
      </w:r>
      <w:r w:rsidR="00FC08B2">
        <w:rPr>
          <w:rFonts w:eastAsiaTheme="minorEastAsia"/>
        </w:rPr>
        <w:t xml:space="preserve"> on which we perform the same test.</w:t>
      </w:r>
      <w:r w:rsidR="00A835ED">
        <w:rPr>
          <w:rFonts w:eastAsiaTheme="minorEastAsia"/>
        </w:rPr>
        <w:t xml:space="preserve"> We then compute the predicted probability of success (PPoS) as </w:t>
      </w:r>
      <m:oMath>
        <m:sSub>
          <m:sSubPr>
            <m:ctrlPr>
              <w:rPr>
                <w:rFonts w:ascii="Cambria Math" w:eastAsiaTheme="minorEastAsia" w:hAnsi="Cambria Math"/>
                <w:i/>
              </w:rPr>
            </m:ctrlPr>
          </m:sSubPr>
          <m:e>
            <m:r>
              <w:rPr>
                <w:rFonts w:ascii="Cambria Math" w:eastAsiaTheme="minorEastAsia" w:hAnsi="Cambria Math"/>
              </w:rPr>
              <m:t>PPoS</m:t>
            </m:r>
          </m:e>
          <m:sub>
            <m:r>
              <w:rPr>
                <w:rFonts w:ascii="Cambria Math" w:eastAsiaTheme="minorEastAsia" w:hAnsi="Cambria Math"/>
              </w:rPr>
              <m:t>immuno</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nary>
          <m:naryPr>
            <m:chr m:val="∑"/>
            <m:limLoc m:val="undOvr"/>
            <m:supHide m:val="1"/>
            <m:ctrlPr>
              <w:rPr>
                <w:rFonts w:ascii="Cambria Math" w:eastAsiaTheme="minorEastAsia" w:hAnsi="Cambria Math"/>
                <w:i/>
              </w:rPr>
            </m:ctrlPr>
          </m:naryPr>
          <m:sub>
            <m:r>
              <w:rPr>
                <w:rFonts w:ascii="Cambria Math" w:eastAsiaTheme="minorEastAsia" w:hAnsi="Cambria Math"/>
              </w:rPr>
              <m:t>i=1..k</m:t>
            </m:r>
          </m:sub>
          <m:sup/>
          <m:e>
            <m:r>
              <w:rPr>
                <w:rFonts w:ascii="Cambria Math" w:eastAsiaTheme="minorEastAsia" w:hAnsi="Cambria Math"/>
              </w:rPr>
              <m:t>I(</m:t>
            </m:r>
            <m:func>
              <m:funcPr>
                <m:ctrlPr>
                  <w:rPr>
                    <w:rFonts w:ascii="Cambria Math" w:eastAsiaTheme="minorEastAsia" w:hAnsi="Cambria Math"/>
                  </w:rPr>
                </m:ctrlPr>
              </m:funcPr>
              <m:fName>
                <m:r>
                  <m:rPr>
                    <m:sty m:val="p"/>
                  </m:rPr>
                  <w:rPr>
                    <w:rFonts w:ascii="Cambria Math" w:eastAsiaTheme="minorEastAsia" w:hAnsi="Cambria Math"/>
                  </w:rPr>
                  <m:t>Pr</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trt</m:t>
                        </m:r>
                      </m:sub>
                    </m:sSub>
                    <m:r>
                      <w:rPr>
                        <w:rFonts w:ascii="Cambria Math" w:eastAsiaTheme="minorEastAsia" w:hAnsi="Cambria Math"/>
                      </w:rPr>
                      <m:t>&gt;1</m:t>
                    </m:r>
                  </m:e>
                </m:d>
              </m:e>
            </m:func>
            <m:r>
              <w:rPr>
                <w:rFonts w:ascii="Cambria Math" w:eastAsiaTheme="minorEastAsia" w:hAnsi="Cambria Math"/>
              </w:rPr>
              <m:t>&gt;γ)</m:t>
            </m:r>
          </m:e>
        </m:nary>
      </m:oMath>
      <w:r w:rsidR="00A835ED">
        <w:rPr>
          <w:rFonts w:eastAsiaTheme="minorEastAsia"/>
        </w:rPr>
        <w:t xml:space="preserve"> where </w:t>
      </w:r>
      <m:oMath>
        <m:r>
          <w:rPr>
            <w:rFonts w:ascii="Cambria Math" w:eastAsiaTheme="minorEastAsia" w:hAnsi="Cambria Math"/>
          </w:rPr>
          <m:t>I()</m:t>
        </m:r>
      </m:oMath>
      <w:r w:rsidR="00A835ED">
        <w:rPr>
          <w:rFonts w:eastAsiaTheme="minorEastAsia"/>
        </w:rPr>
        <w:t xml:space="preserve"> represents an indicator function that equals 1 if the expression it contains evaluates to true and zero otherwise</w:t>
      </w:r>
      <w:r w:rsidR="00495924">
        <w:rPr>
          <w:rFonts w:eastAsiaTheme="minorEastAsia"/>
        </w:rPr>
        <w:t xml:space="preserve"> and </w:t>
      </w:r>
      <m:oMath>
        <m:r>
          <w:rPr>
            <w:rFonts w:ascii="Cambria Math" w:eastAsiaTheme="minorEastAsia" w:hAnsi="Cambria Math"/>
          </w:rPr>
          <m:t>γ=0.95</m:t>
        </m:r>
      </m:oMath>
      <w:r w:rsidR="00495924">
        <w:rPr>
          <w:rFonts w:eastAsiaTheme="minorEastAsia"/>
        </w:rPr>
        <w:t xml:space="preserve"> is a </w:t>
      </w:r>
      <w:r w:rsidR="00DD507D">
        <w:rPr>
          <w:rFonts w:eastAsiaTheme="minorEastAsia"/>
        </w:rPr>
        <w:t xml:space="preserve">threshold </w:t>
      </w:r>
      <w:r w:rsidR="00495924">
        <w:rPr>
          <w:rFonts w:eastAsiaTheme="minorEastAsia"/>
        </w:rPr>
        <w:t>probability</w:t>
      </w:r>
      <w:r w:rsidR="008B0553">
        <w:rPr>
          <w:rFonts w:eastAsiaTheme="minorEastAsia"/>
        </w:rPr>
        <w:t xml:space="preserve"> that we define</w:t>
      </w:r>
      <w:r w:rsidR="00A835ED">
        <w:rPr>
          <w:rFonts w:eastAsiaTheme="minorEastAsia"/>
        </w:rPr>
        <w:t xml:space="preserve">. </w:t>
      </w:r>
    </w:p>
    <w:p w14:paraId="380B43EA" w14:textId="5DB5873E" w:rsidR="00011B8E" w:rsidRDefault="00FD2DDF" w:rsidP="00011B8E">
      <w:pPr>
        <w:ind w:left="720"/>
        <w:rPr>
          <w:rFonts w:eastAsiaTheme="minorEastAsia"/>
        </w:rPr>
      </w:pPr>
      <w:r>
        <w:t xml:space="preserve">We conduct an analogous procedure using the clinical outcome measure – </w:t>
      </w:r>
      <w:r w:rsidR="000F5E42">
        <w:t xml:space="preserve">that is, </w:t>
      </w:r>
      <w:r>
        <w:t xml:space="preserve">we compute the posterior distribution of the </w:t>
      </w:r>
      <w:r w:rsidR="006A57AB">
        <w:t>parameter estimates</w:t>
      </w:r>
      <w:r w:rsidR="00DD507D">
        <w:t xml:space="preserve"> from a</w:t>
      </w:r>
      <w:r w:rsidR="00A24633">
        <w:t>n event analysis</w:t>
      </w:r>
      <w:r w:rsidR="006A57AB">
        <w:t xml:space="preserve"> and use these estimates to form a posterior predictive distribution of </w:t>
      </w:r>
      <w:r w:rsidR="000234EE">
        <w:t>event times</w:t>
      </w:r>
      <w:r w:rsidR="00AB1145">
        <w:t xml:space="preserve"> </w:t>
      </w:r>
      <w:r w:rsidR="00773D4A">
        <w:t xml:space="preserve">ultimately allowing us to </w:t>
      </w:r>
      <w:r w:rsidR="00AB1145">
        <w:t>produc</w:t>
      </w:r>
      <w:r w:rsidR="00773D4A">
        <w:t>e</w:t>
      </w:r>
      <w:r w:rsidR="00AB1145">
        <w:t xml:space="preserve"> </w:t>
      </w:r>
      <m:oMath>
        <m:sSub>
          <m:sSubPr>
            <m:ctrlPr>
              <w:rPr>
                <w:rFonts w:ascii="Cambria Math" w:hAnsi="Cambria Math"/>
                <w:i/>
              </w:rPr>
            </m:ctrlPr>
          </m:sSubPr>
          <m:e>
            <m:r>
              <w:rPr>
                <w:rFonts w:ascii="Cambria Math" w:hAnsi="Cambria Math"/>
              </w:rPr>
              <m:t>PPoS</m:t>
            </m:r>
          </m:e>
          <m:sub>
            <m:r>
              <w:rPr>
                <w:rFonts w:ascii="Cambria Math" w:hAnsi="Cambria Math"/>
              </w:rPr>
              <m:t>clinical</m:t>
            </m:r>
          </m:sub>
        </m:sSub>
      </m:oMath>
      <w:r w:rsidR="00773D4A">
        <w:rPr>
          <w:rFonts w:eastAsiaTheme="minorEastAsia"/>
        </w:rPr>
        <w:t>.</w:t>
      </w:r>
    </w:p>
    <w:p w14:paraId="1FACD5EA" w14:textId="33E6D9A7" w:rsidR="00DA2AAB" w:rsidRDefault="00773D4A" w:rsidP="00DA2AAB">
      <w:pPr>
        <w:ind w:left="720"/>
        <w:rPr>
          <w:rFonts w:eastAsiaTheme="minorEastAsia"/>
        </w:rPr>
      </w:pPr>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PPoS</m:t>
            </m:r>
          </m:e>
          <m:sub>
            <m:r>
              <w:rPr>
                <w:rFonts w:ascii="Cambria Math" w:eastAsiaTheme="minorEastAsia" w:hAnsi="Cambria Math"/>
              </w:rPr>
              <m:t>immuno</m:t>
            </m:r>
          </m:sub>
        </m:sSub>
        <m:r>
          <w:rPr>
            <w:rFonts w:ascii="Cambria Math" w:eastAsiaTheme="minorEastAsia" w:hAnsi="Cambria Math"/>
          </w:rPr>
          <m:t>&lt;0.05</m:t>
        </m:r>
      </m:oMath>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PPoS</m:t>
            </m:r>
          </m:e>
          <m:sub>
            <m:r>
              <w:rPr>
                <w:rFonts w:ascii="Cambria Math" w:eastAsiaTheme="minorEastAsia" w:hAnsi="Cambria Math"/>
              </w:rPr>
              <m:t>clincial</m:t>
            </m:r>
          </m:sub>
        </m:sSub>
        <m:r>
          <w:rPr>
            <w:rFonts w:ascii="Cambria Math" w:eastAsiaTheme="minorEastAsia" w:hAnsi="Cambria Math"/>
          </w:rPr>
          <m:t xml:space="preserve">&lt;0.025 </m:t>
        </m:r>
      </m:oMath>
      <w:r>
        <w:rPr>
          <w:rFonts w:eastAsiaTheme="minorEastAsia"/>
        </w:rPr>
        <w:t xml:space="preserve">we declare the trial </w:t>
      </w:r>
      <w:r w:rsidR="00047EAE">
        <w:rPr>
          <w:rFonts w:eastAsiaTheme="minorEastAsia"/>
        </w:rPr>
        <w:t xml:space="preserve">to be </w:t>
      </w:r>
      <w:r>
        <w:rPr>
          <w:rFonts w:eastAsiaTheme="minorEastAsia"/>
        </w:rPr>
        <w:t xml:space="preserve">futile </w:t>
      </w:r>
      <w:r w:rsidR="00B301B7">
        <w:rPr>
          <w:rFonts w:eastAsiaTheme="minorEastAsia"/>
        </w:rPr>
        <w:t xml:space="preserve">due to its very low chance of success and we would </w:t>
      </w:r>
      <w:r>
        <w:rPr>
          <w:rFonts w:eastAsiaTheme="minorEastAsia"/>
        </w:rPr>
        <w:t>cease enrolment.</w:t>
      </w:r>
      <w:r w:rsidR="007450C6">
        <w:rPr>
          <w:rFonts w:eastAsiaTheme="minorEastAsia"/>
        </w:rPr>
        <w:t xml:space="preserve"> The final analysis will </w:t>
      </w:r>
      <w:r w:rsidR="00971E3F">
        <w:rPr>
          <w:rFonts w:eastAsiaTheme="minorEastAsia"/>
        </w:rPr>
        <w:t xml:space="preserve">then </w:t>
      </w:r>
      <w:r w:rsidR="007450C6">
        <w:rPr>
          <w:rFonts w:eastAsiaTheme="minorEastAsia"/>
        </w:rPr>
        <w:t xml:space="preserve">occur once all outstanding venous sampling </w:t>
      </w:r>
      <w:r w:rsidR="008B7118">
        <w:rPr>
          <w:rFonts w:eastAsiaTheme="minorEastAsia"/>
        </w:rPr>
        <w:t xml:space="preserve">test </w:t>
      </w:r>
      <w:r w:rsidR="007450C6">
        <w:rPr>
          <w:rFonts w:eastAsiaTheme="minorEastAsia"/>
        </w:rPr>
        <w:t>results have been completed.</w:t>
      </w:r>
    </w:p>
    <w:p w14:paraId="3DA65B6E" w14:textId="0059AAA9" w:rsidR="00DA2AAB" w:rsidRPr="00DA2AAB" w:rsidRDefault="00FE7DCA" w:rsidP="00DA2AAB">
      <w:pPr>
        <w:pStyle w:val="ListParagraph"/>
        <w:numPr>
          <w:ilvl w:val="0"/>
          <w:numId w:val="26"/>
        </w:numPr>
        <w:spacing w:before="100" w:beforeAutospacing="1"/>
      </w:pPr>
      <w:r>
        <w:t>T</w:t>
      </w:r>
      <w:r w:rsidR="00773D4A">
        <w:t>he data we have at the time of the interim</w:t>
      </w:r>
      <w:r w:rsidR="00A11D7D">
        <w:t xml:space="preserve"> on the </w:t>
      </w:r>
      <w:r>
        <w:t>clinical outcome (time to medical attendance) will contain some events but also censored values</w:t>
      </w:r>
      <w:r w:rsidR="00940F84">
        <w:t xml:space="preserve"> (the censor time will be the duration between randomisation and </w:t>
      </w:r>
      <w:r w:rsidR="004C6DF1">
        <w:t>the time of the interim)</w:t>
      </w:r>
      <w:r>
        <w:t xml:space="preserve">. We will compute the posterior of the parameter </w:t>
      </w:r>
      <w:r>
        <w:lastRenderedPageBreak/>
        <w:t xml:space="preserve">estimates from an event analysis and </w:t>
      </w:r>
      <w:r w:rsidR="002143EB">
        <w:t>assess</w:t>
      </w:r>
      <w:r>
        <w:t xml:space="preserve"> </w:t>
      </w:r>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trt</m:t>
                    </m:r>
                  </m:sub>
                </m:sSub>
                <m:r>
                  <w:rPr>
                    <w:rFonts w:ascii="Cambria Math" w:hAnsi="Cambria Math"/>
                  </w:rPr>
                  <m:t>&gt;1</m:t>
                </m:r>
              </m:e>
            </m:d>
          </m:e>
        </m:func>
      </m:oMath>
      <w:r w:rsidR="002143EB" w:rsidRPr="00DA2AAB">
        <w:rPr>
          <w:rFonts w:eastAsiaTheme="minorEastAsia"/>
        </w:rPr>
        <w:t xml:space="preserve"> </w:t>
      </w:r>
      <w:r w:rsidR="00B36B95" w:rsidRPr="00DA2AAB">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trt</m:t>
            </m:r>
          </m:sub>
        </m:sSub>
      </m:oMath>
      <w:r w:rsidR="00B8652C" w:rsidRPr="00DA2AAB">
        <w:rPr>
          <w:rFonts w:eastAsiaTheme="minorEastAsia"/>
        </w:rPr>
        <w:t xml:space="preserve"> is the acceleration factor from an accelerated failure time </w:t>
      </w:r>
      <w:r w:rsidR="00376999" w:rsidRPr="00DA2AAB">
        <w:rPr>
          <w:rFonts w:eastAsiaTheme="minorEastAsia"/>
        </w:rPr>
        <w:t xml:space="preserve">survival </w:t>
      </w:r>
      <w:r w:rsidR="00B8652C" w:rsidRPr="00DA2AAB">
        <w:rPr>
          <w:rFonts w:eastAsiaTheme="minorEastAsia"/>
        </w:rPr>
        <w:t xml:space="preserve">model. Note – assuming the occurrence of the event is negative for the individual,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trt</m:t>
            </m:r>
          </m:sub>
        </m:sSub>
        <m:r>
          <w:rPr>
            <w:rFonts w:ascii="Cambria Math" w:eastAsiaTheme="minorEastAsia" w:hAnsi="Cambria Math"/>
          </w:rPr>
          <m:t>&gt;1</m:t>
        </m:r>
      </m:oMath>
      <w:r w:rsidR="00B8652C" w:rsidRPr="00DA2AAB">
        <w:rPr>
          <w:rFonts w:eastAsiaTheme="minorEastAsia"/>
        </w:rPr>
        <w:t xml:space="preserve"> implies that exposure beneficial as the event is delayed relative to individuals in the control group.</w:t>
      </w:r>
      <w:r w:rsidR="00DA2AAB">
        <w:rPr>
          <w:rFonts w:eastAsiaTheme="minorEastAsia"/>
        </w:rPr>
        <w:t xml:space="preserve"> </w:t>
      </w:r>
    </w:p>
    <w:p w14:paraId="6C1E6B13" w14:textId="77777777" w:rsidR="00DA2AAB" w:rsidRPr="00DA2AAB" w:rsidRDefault="00DA2AAB" w:rsidP="00DA2AAB">
      <w:pPr>
        <w:pStyle w:val="ListParagraph"/>
        <w:spacing w:before="100" w:beforeAutospacing="1"/>
      </w:pPr>
    </w:p>
    <w:p w14:paraId="312C0247" w14:textId="6935367A" w:rsidR="00DA2AAB" w:rsidRDefault="002143EB" w:rsidP="00DA2AAB">
      <w:pPr>
        <w:pStyle w:val="ListParagraph"/>
        <w:spacing w:before="100" w:beforeAutospacing="1" w:line="240" w:lineRule="auto"/>
      </w:pPr>
      <w:r w:rsidRPr="00DA2AAB">
        <w:rPr>
          <w:rFonts w:eastAsiaTheme="minorEastAsia"/>
        </w:rPr>
        <w:t xml:space="preserve">If we find that </w:t>
      </w:r>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trt</m:t>
                    </m:r>
                  </m:sub>
                </m:sSub>
                <m:r>
                  <w:rPr>
                    <w:rFonts w:ascii="Cambria Math" w:hAnsi="Cambria Math"/>
                  </w:rPr>
                  <m:t>&gt;1</m:t>
                </m:r>
              </m:e>
            </m:d>
          </m:e>
        </m:func>
        <m:r>
          <w:rPr>
            <w:rFonts w:ascii="Cambria Math" w:hAnsi="Cambria Math"/>
          </w:rPr>
          <m:t>&gt;0.975</m:t>
        </m:r>
      </m:oMath>
      <w:r w:rsidRPr="00DA2AAB">
        <w:rPr>
          <w:rFonts w:eastAsiaTheme="minorEastAsia"/>
        </w:rPr>
        <w:t xml:space="preserve"> we </w:t>
      </w:r>
      <w:r w:rsidR="00DA2AAB" w:rsidRPr="00DA2AAB">
        <w:rPr>
          <w:rFonts w:eastAsiaTheme="minorEastAsia"/>
        </w:rPr>
        <w:t>cease enrolment and declare success.</w:t>
      </w:r>
      <w:r w:rsidR="002A61F6">
        <w:rPr>
          <w:rFonts w:eastAsiaTheme="minorEastAsia"/>
        </w:rPr>
        <w:t xml:space="preserve"> In this scenario the final analysis will occur once all venous sampling results have been obtained. However, individuals who</w:t>
      </w:r>
      <w:r w:rsidR="00E94322">
        <w:rPr>
          <w:rFonts w:eastAsiaTheme="minorEastAsia"/>
        </w:rPr>
        <w:t xml:space="preserve"> </w:t>
      </w:r>
      <w:r w:rsidR="002A61F6">
        <w:rPr>
          <w:rFonts w:eastAsiaTheme="minorEastAsia"/>
        </w:rPr>
        <w:t xml:space="preserve">have not attended hospital by </w:t>
      </w:r>
      <w:r w:rsidR="00E94322">
        <w:rPr>
          <w:rFonts w:eastAsiaTheme="minorEastAsia"/>
        </w:rPr>
        <w:t xml:space="preserve">the time that all venous samples </w:t>
      </w:r>
      <w:r w:rsidR="002A61F6">
        <w:rPr>
          <w:rFonts w:eastAsiaTheme="minorEastAsia"/>
        </w:rPr>
        <w:t xml:space="preserve">time </w:t>
      </w:r>
      <w:r w:rsidR="00E94322">
        <w:rPr>
          <w:rFonts w:eastAsiaTheme="minorEastAsia"/>
        </w:rPr>
        <w:t xml:space="preserve">are available </w:t>
      </w:r>
      <w:r w:rsidR="002A61F6">
        <w:rPr>
          <w:rFonts w:eastAsiaTheme="minorEastAsia"/>
        </w:rPr>
        <w:t>will be censored.</w:t>
      </w:r>
    </w:p>
    <w:p w14:paraId="06B04E9D" w14:textId="77777777" w:rsidR="00DA2AAB" w:rsidRDefault="00DA2AAB" w:rsidP="00DA2AAB">
      <w:pPr>
        <w:pStyle w:val="ListParagraph"/>
      </w:pPr>
    </w:p>
    <w:p w14:paraId="050ADEB5" w14:textId="77777777" w:rsidR="00B4605C" w:rsidRPr="00B4605C" w:rsidRDefault="002143EB" w:rsidP="00822C4C">
      <w:pPr>
        <w:pStyle w:val="ListParagraph"/>
        <w:numPr>
          <w:ilvl w:val="0"/>
          <w:numId w:val="26"/>
        </w:numPr>
      </w:pPr>
      <w:r>
        <w:t xml:space="preserve">Using the posterior distribution of the treatment effect (odds ratio) for the immunological outcome at the time of the interim analysis, we assess </w:t>
      </w:r>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trt</m:t>
                    </m:r>
                  </m:sub>
                </m:sSub>
                <m:r>
                  <w:rPr>
                    <w:rFonts w:ascii="Cambria Math" w:hAnsi="Cambria Math"/>
                  </w:rPr>
                  <m:t>&gt;1</m:t>
                </m:r>
              </m:e>
            </m:d>
          </m:e>
        </m:func>
      </m:oMath>
      <w:r w:rsidRPr="00DA2AAB">
        <w:rPr>
          <w:rFonts w:eastAsiaTheme="minorEastAsia"/>
        </w:rPr>
        <w:t xml:space="preserve"> and we assess the posterior </w:t>
      </w:r>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trt</m:t>
                    </m:r>
                  </m:sub>
                </m:sSub>
                <m:r>
                  <w:rPr>
                    <w:rFonts w:ascii="Cambria Math" w:hAnsi="Cambria Math"/>
                  </w:rPr>
                  <m:t>&gt;1</m:t>
                </m:r>
              </m:e>
            </m:d>
          </m:e>
        </m:func>
      </m:oMath>
      <w:r w:rsidRPr="00DA2AAB">
        <w:rPr>
          <w:rFonts w:eastAsiaTheme="minorEastAsia"/>
        </w:rPr>
        <w:t xml:space="preserve"> obtained from the survival analysis for the clinical outcome. </w:t>
      </w:r>
    </w:p>
    <w:p w14:paraId="7C6DBF36" w14:textId="77777777" w:rsidR="00B4605C" w:rsidRPr="00B4605C" w:rsidRDefault="00B4605C" w:rsidP="00B4605C">
      <w:pPr>
        <w:pStyle w:val="ListParagraph"/>
      </w:pPr>
    </w:p>
    <w:p w14:paraId="3C276848" w14:textId="00EE91B5" w:rsidR="002C35E7" w:rsidRDefault="002143EB" w:rsidP="00B4605C">
      <w:pPr>
        <w:pStyle w:val="ListParagraph"/>
        <w:rPr>
          <w:rFonts w:eastAsiaTheme="minorEastAsia"/>
        </w:rPr>
      </w:pPr>
      <w:r w:rsidRPr="00DA2AAB">
        <w:rPr>
          <w:rFonts w:eastAsiaTheme="minorEastAsia"/>
        </w:rPr>
        <w:t xml:space="preserve">If we find that  </w:t>
      </w:r>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trt</m:t>
                    </m:r>
                  </m:sub>
                </m:sSub>
                <m:r>
                  <w:rPr>
                    <w:rFonts w:ascii="Cambria Math" w:hAnsi="Cambria Math"/>
                  </w:rPr>
                  <m:t>&gt;1</m:t>
                </m:r>
              </m:e>
            </m:d>
          </m:e>
        </m:func>
        <m:r>
          <w:rPr>
            <w:rFonts w:ascii="Cambria Math" w:hAnsi="Cambria Math"/>
          </w:rPr>
          <m:t>&gt;0.95</m:t>
        </m:r>
      </m:oMath>
      <w:r w:rsidRPr="00DA2AAB">
        <w:rPr>
          <w:rFonts w:eastAsiaTheme="minorEastAsia"/>
        </w:rPr>
        <w:t xml:space="preserve"> </w:t>
      </w:r>
      <w:r w:rsidR="00B4605C">
        <w:rPr>
          <w:rFonts w:eastAsiaTheme="minorEastAsia"/>
        </w:rPr>
        <w:t xml:space="preserve">but </w:t>
      </w:r>
      <w:r w:rsidRPr="00DA2AAB">
        <w:rPr>
          <w:rFonts w:eastAsiaTheme="minorEastAsia"/>
        </w:rPr>
        <w:t xml:space="preserve"> </w:t>
      </w:r>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trt</m:t>
                    </m:r>
                  </m:sub>
                </m:sSub>
                <m:r>
                  <w:rPr>
                    <w:rFonts w:ascii="Cambria Math" w:hAnsi="Cambria Math"/>
                  </w:rPr>
                  <m:t>&gt;1</m:t>
                </m:r>
              </m:e>
            </m:d>
          </m:e>
        </m:func>
        <m:r>
          <w:rPr>
            <w:rFonts w:ascii="Cambria Math" w:hAnsi="Cambria Math"/>
          </w:rPr>
          <m:t>&lt;0.975</m:t>
        </m:r>
      </m:oMath>
      <w:r w:rsidR="00B4605C">
        <w:rPr>
          <w:rFonts w:eastAsiaTheme="minorEastAsia"/>
        </w:rPr>
        <w:t xml:space="preserve"> then we continue enrolment but cease venous sampling.</w:t>
      </w:r>
      <w:r w:rsidR="00D35296">
        <w:rPr>
          <w:rFonts w:eastAsiaTheme="minorEastAsia"/>
        </w:rPr>
        <w:t xml:space="preserve"> </w:t>
      </w:r>
    </w:p>
    <w:p w14:paraId="3742287D" w14:textId="00182738" w:rsidR="00B4605C" w:rsidRDefault="00B4605C" w:rsidP="00B4605C">
      <w:pPr>
        <w:pStyle w:val="ListParagraph"/>
      </w:pPr>
    </w:p>
    <w:p w14:paraId="39A540B9" w14:textId="1313780F" w:rsidR="00B4605C" w:rsidRDefault="00B4605C" w:rsidP="00B4605C">
      <w:pPr>
        <w:pStyle w:val="ListParagraph"/>
        <w:numPr>
          <w:ilvl w:val="0"/>
          <w:numId w:val="26"/>
        </w:numPr>
      </w:pPr>
      <w:r>
        <w:t>If none of the above rules are met, we continue enrolling and venous sampling.</w:t>
      </w:r>
    </w:p>
    <w:p w14:paraId="0608924A" w14:textId="0ECF1563" w:rsidR="0008383F" w:rsidRDefault="0008383F" w:rsidP="0059652D">
      <w:pPr>
        <w:pStyle w:val="Heading2"/>
      </w:pPr>
      <w:bookmarkStart w:id="20" w:name="_Toc532481359"/>
      <w:r>
        <w:t>Timing of Final Analysis</w:t>
      </w:r>
      <w:bookmarkEnd w:id="20"/>
    </w:p>
    <w:p w14:paraId="3974378E" w14:textId="15CDAF9F" w:rsidR="0059652D" w:rsidRDefault="0059652D" w:rsidP="0059652D">
      <w:r>
        <w:t>All outcomes will be analysed collectively at the conclusion of the trial.</w:t>
      </w:r>
      <w:r w:rsidR="00265867">
        <w:t xml:space="preserve"> </w:t>
      </w:r>
      <w:r w:rsidR="00BA3CE2">
        <w:t xml:space="preserve">As of the time of writing (Dec 2018) data collection has started and approximately 50 participants have been enrolled. </w:t>
      </w:r>
      <w:r w:rsidR="00265867">
        <w:t>The</w:t>
      </w:r>
      <w:r w:rsidR="00280BBE">
        <w:t xml:space="preserve"> protocol specifies that</w:t>
      </w:r>
      <w:r w:rsidR="00265867">
        <w:t xml:space="preserve"> </w:t>
      </w:r>
      <w:r w:rsidR="00BA3CE2">
        <w:t xml:space="preserve">trial is currently planned to run until </w:t>
      </w:r>
      <w:r w:rsidR="005708B5">
        <w:t xml:space="preserve">(late?) </w:t>
      </w:r>
      <w:r w:rsidR="00BA3CE2">
        <w:t>2020</w:t>
      </w:r>
      <w:r w:rsidR="00B25CC2">
        <w:t>.</w:t>
      </w:r>
      <w:r w:rsidR="00280BBE">
        <w:t xml:space="preserve"> However, assuming that we expend all resources and reach the maximum sample size at the accrual rate of approximately 50 participants per 3-month period, then the </w:t>
      </w:r>
      <w:r w:rsidR="00EB31B7">
        <w:t>data will not be available for the final analysis until Sep 2023.</w:t>
      </w:r>
      <w:r w:rsidR="00280BBE">
        <w:t xml:space="preserve"> </w:t>
      </w:r>
    </w:p>
    <w:p w14:paraId="0519FD83" w14:textId="77777777" w:rsidR="00577DDE" w:rsidRDefault="00577DDE" w:rsidP="00577DDE">
      <w:r>
        <w:t xml:space="preserve">Predefined subgroup analyses:  </w:t>
      </w:r>
      <w:r w:rsidRPr="009D3B6A">
        <w:t>Of the enteric pathogens which commonly cause gastroenteritis in this population, the strongest evidence is for nitazoxanide efficacy against the viral pathogens rotavirus and norovirus. Rotavirus and norovirus infection is most common in rotavirus unvaccinated children, in children younger than 12 months, and in children with moderate to severe illness (Snelling, NHMRC Project Grant 545233). We will therefore test the hypothesis that the effect of nitazoxanide treatment is modified by infecting pathogen type, and also by baseline predictors of viral infection which are identifiable at presentation. Specifically, subgroup analyses to determine the effect of empiric treatment with nitazoxanide compared to placebo on the duration of significant illness in participants will be performed according to the following if numbers permit</w:t>
      </w:r>
    </w:p>
    <w:p w14:paraId="511F44F5" w14:textId="77777777" w:rsidR="00577DDE" w:rsidRDefault="00577DDE" w:rsidP="00577DDE">
      <w:pPr>
        <w:pStyle w:val="ListParagraph"/>
        <w:numPr>
          <w:ilvl w:val="0"/>
          <w:numId w:val="38"/>
        </w:numPr>
      </w:pPr>
      <w:r w:rsidRPr="004F3052">
        <w:t>causative pathogen group (bacteria, virus, parasite)</w:t>
      </w:r>
    </w:p>
    <w:p w14:paraId="37A557F3" w14:textId="77777777" w:rsidR="00577DDE" w:rsidRDefault="00577DDE" w:rsidP="00577DDE">
      <w:pPr>
        <w:pStyle w:val="ListParagraph"/>
        <w:numPr>
          <w:ilvl w:val="0"/>
          <w:numId w:val="38"/>
        </w:numPr>
      </w:pPr>
      <w:r>
        <w:t xml:space="preserve">2. </w:t>
      </w:r>
      <w:r w:rsidRPr="00DE74A9">
        <w:t>prior rotavirus vaccine receipt (never vaccinated, partially vaccinated, fully vaccinated)</w:t>
      </w:r>
    </w:p>
    <w:p w14:paraId="5D2BE329" w14:textId="77777777" w:rsidR="00577DDE" w:rsidRDefault="00577DDE" w:rsidP="00577DDE">
      <w:pPr>
        <w:pStyle w:val="ListParagraph"/>
        <w:numPr>
          <w:ilvl w:val="0"/>
          <w:numId w:val="38"/>
        </w:numPr>
      </w:pPr>
      <w:r>
        <w:t xml:space="preserve">3. </w:t>
      </w:r>
      <w:r w:rsidRPr="00DE74A9">
        <w:t xml:space="preserve">age as </w:t>
      </w:r>
      <w:r>
        <w:t>&lt;</w:t>
      </w:r>
      <w:r w:rsidRPr="00DE74A9">
        <w:t xml:space="preserve">1 year of age or </w:t>
      </w:r>
      <w:r>
        <w:t>≥</w:t>
      </w:r>
      <w:r w:rsidRPr="00DE74A9">
        <w:t>1 year</w:t>
      </w:r>
    </w:p>
    <w:p w14:paraId="77B68C95" w14:textId="77777777" w:rsidR="00577DDE" w:rsidRDefault="00577DDE" w:rsidP="00577DDE">
      <w:pPr>
        <w:pStyle w:val="ListParagraph"/>
        <w:numPr>
          <w:ilvl w:val="0"/>
          <w:numId w:val="38"/>
        </w:numPr>
      </w:pPr>
      <w:r>
        <w:t xml:space="preserve">4. </w:t>
      </w:r>
      <w:r w:rsidRPr="00DE74A9">
        <w:t>severity of illness at presentation</w:t>
      </w:r>
      <w:r>
        <w:t xml:space="preserve"> in those</w:t>
      </w:r>
      <w:r w:rsidRPr="00DE74A9">
        <w:rPr>
          <w:rFonts w:eastAsia="Times New Roman" w:cs="Times New Roman"/>
        </w:rPr>
        <w:t xml:space="preserve"> with no, mild, moderate or severe acidosis or dehydration at admission</w:t>
      </w:r>
    </w:p>
    <w:p w14:paraId="0ED721CF" w14:textId="77777777" w:rsidR="00577DDE" w:rsidRPr="0059652D" w:rsidRDefault="00577DDE" w:rsidP="0059652D"/>
    <w:p w14:paraId="2047EA44" w14:textId="78AB3FBC" w:rsidR="0008383F" w:rsidRDefault="0008383F" w:rsidP="0059652D">
      <w:pPr>
        <w:pStyle w:val="Heading2"/>
      </w:pPr>
      <w:bookmarkStart w:id="21" w:name="_Toc532481360"/>
      <w:bookmarkEnd w:id="19"/>
      <w:r>
        <w:t>Timing of Outcome Assessments</w:t>
      </w:r>
      <w:bookmarkEnd w:id="21"/>
    </w:p>
    <w:p w14:paraId="6BCBB0C5" w14:textId="3B13E732" w:rsidR="00D40C32" w:rsidRDefault="00B703C5" w:rsidP="0059652D">
      <w:r>
        <w:t xml:space="preserve">Data will be collected </w:t>
      </w:r>
      <w:r w:rsidR="00DB1920">
        <w:t xml:space="preserve">and analysed </w:t>
      </w:r>
      <w:r>
        <w:t xml:space="preserve">as per </w:t>
      </w:r>
      <w:r w:rsidR="00EE05B8">
        <w:fldChar w:fldCharType="begin"/>
      </w:r>
      <w:r w:rsidR="00EE05B8">
        <w:instrText xml:space="preserve"> REF _Ref532202198 \h </w:instrText>
      </w:r>
      <w:r w:rsidR="00EE05B8">
        <w:fldChar w:fldCharType="separate"/>
      </w:r>
      <w:ins w:id="22" w:author="Julie Marsh" w:date="2019-07-30T14:43:00Z">
        <w:r w:rsidR="008B3C18">
          <w:t xml:space="preserve">Table </w:t>
        </w:r>
        <w:r w:rsidR="008B3C18">
          <w:rPr>
            <w:noProof/>
          </w:rPr>
          <w:t>1</w:t>
        </w:r>
      </w:ins>
      <w:r w:rsidR="00EE05B8">
        <w:fldChar w:fldCharType="end"/>
      </w:r>
      <w:r w:rsidR="00EE05B8">
        <w:t>.</w:t>
      </w:r>
    </w:p>
    <w:tbl>
      <w:tblPr>
        <w:tblStyle w:val="TableGrid"/>
        <w:tblW w:w="0" w:type="auto"/>
        <w:tblLook w:val="04A0" w:firstRow="1" w:lastRow="0" w:firstColumn="1" w:lastColumn="0" w:noHBand="0" w:noVBand="1"/>
      </w:tblPr>
      <w:tblGrid>
        <w:gridCol w:w="831"/>
        <w:gridCol w:w="928"/>
        <w:gridCol w:w="1170"/>
        <w:gridCol w:w="6813"/>
      </w:tblGrid>
      <w:tr w:rsidR="00280BBE" w:rsidRPr="00A21715" w14:paraId="1B980220" w14:textId="77777777" w:rsidTr="00602540">
        <w:tc>
          <w:tcPr>
            <w:tcW w:w="831" w:type="dxa"/>
          </w:tcPr>
          <w:p w14:paraId="112B3940" w14:textId="7E14579C" w:rsidR="00280BBE" w:rsidRPr="00A21715" w:rsidRDefault="00280BBE" w:rsidP="00280BBE">
            <w:pPr>
              <w:rPr>
                <w:sz w:val="18"/>
                <w:szCs w:val="18"/>
              </w:rPr>
            </w:pPr>
            <w:r w:rsidRPr="00A21715">
              <w:rPr>
                <w:sz w:val="18"/>
                <w:szCs w:val="18"/>
              </w:rPr>
              <w:t>Interim</w:t>
            </w:r>
          </w:p>
        </w:tc>
        <w:tc>
          <w:tcPr>
            <w:tcW w:w="928" w:type="dxa"/>
          </w:tcPr>
          <w:p w14:paraId="007B311C" w14:textId="203392E5" w:rsidR="00280BBE" w:rsidRPr="00A21715" w:rsidRDefault="00280BBE" w:rsidP="00280BBE">
            <w:pPr>
              <w:rPr>
                <w:sz w:val="18"/>
                <w:szCs w:val="18"/>
              </w:rPr>
            </w:pPr>
            <w:r w:rsidRPr="00A21715">
              <w:rPr>
                <w:sz w:val="18"/>
                <w:szCs w:val="18"/>
              </w:rPr>
              <w:t>Date</w:t>
            </w:r>
          </w:p>
        </w:tc>
        <w:tc>
          <w:tcPr>
            <w:tcW w:w="1170" w:type="dxa"/>
          </w:tcPr>
          <w:p w14:paraId="54727237" w14:textId="77777777" w:rsidR="00280BBE" w:rsidRPr="00A21715" w:rsidRDefault="00280BBE" w:rsidP="00280BBE">
            <w:pPr>
              <w:rPr>
                <w:sz w:val="18"/>
                <w:szCs w:val="18"/>
              </w:rPr>
            </w:pPr>
            <w:r w:rsidRPr="00A21715">
              <w:rPr>
                <w:sz w:val="18"/>
                <w:szCs w:val="18"/>
              </w:rPr>
              <w:t>Approximate</w:t>
            </w:r>
          </w:p>
          <w:p w14:paraId="423FFCBB" w14:textId="45948950" w:rsidR="00280BBE" w:rsidRPr="00A21715" w:rsidRDefault="00280BBE" w:rsidP="00280BBE">
            <w:pPr>
              <w:rPr>
                <w:sz w:val="18"/>
                <w:szCs w:val="18"/>
              </w:rPr>
            </w:pPr>
            <w:r w:rsidRPr="00A21715">
              <w:rPr>
                <w:sz w:val="18"/>
                <w:szCs w:val="18"/>
              </w:rPr>
              <w:t>Sample Size</w:t>
            </w:r>
          </w:p>
        </w:tc>
        <w:tc>
          <w:tcPr>
            <w:tcW w:w="6813" w:type="dxa"/>
          </w:tcPr>
          <w:p w14:paraId="2BCF596B" w14:textId="1933DA88" w:rsidR="00280BBE" w:rsidRPr="00A21715" w:rsidRDefault="00280BBE" w:rsidP="00280BBE">
            <w:pPr>
              <w:rPr>
                <w:sz w:val="18"/>
                <w:szCs w:val="18"/>
              </w:rPr>
            </w:pPr>
            <w:r w:rsidRPr="00A21715">
              <w:rPr>
                <w:sz w:val="18"/>
                <w:szCs w:val="18"/>
              </w:rPr>
              <w:t>Comment</w:t>
            </w:r>
          </w:p>
        </w:tc>
      </w:tr>
      <w:tr w:rsidR="003106E0" w:rsidRPr="00A21715" w14:paraId="3738806F" w14:textId="77777777" w:rsidTr="00602540">
        <w:tc>
          <w:tcPr>
            <w:tcW w:w="831" w:type="dxa"/>
          </w:tcPr>
          <w:p w14:paraId="319644CA" w14:textId="6DBA5B72" w:rsidR="003106E0" w:rsidRPr="00A21715" w:rsidRDefault="003106E0" w:rsidP="003106E0">
            <w:pPr>
              <w:rPr>
                <w:sz w:val="18"/>
                <w:szCs w:val="18"/>
              </w:rPr>
            </w:pPr>
            <w:r w:rsidRPr="00A21715">
              <w:rPr>
                <w:sz w:val="18"/>
                <w:szCs w:val="18"/>
              </w:rPr>
              <w:t>1</w:t>
            </w:r>
          </w:p>
        </w:tc>
        <w:tc>
          <w:tcPr>
            <w:tcW w:w="928" w:type="dxa"/>
          </w:tcPr>
          <w:p w14:paraId="567DACD8" w14:textId="6B9AD272" w:rsidR="003106E0" w:rsidRPr="00A21715" w:rsidRDefault="003106E0" w:rsidP="003106E0">
            <w:pPr>
              <w:rPr>
                <w:sz w:val="18"/>
                <w:szCs w:val="18"/>
              </w:rPr>
            </w:pPr>
            <w:r w:rsidRPr="00A21715">
              <w:rPr>
                <w:sz w:val="18"/>
                <w:szCs w:val="18"/>
              </w:rPr>
              <w:t>Jan 201</w:t>
            </w:r>
            <w:r w:rsidR="00602540">
              <w:rPr>
                <w:sz w:val="18"/>
                <w:szCs w:val="18"/>
              </w:rPr>
              <w:t>7</w:t>
            </w:r>
          </w:p>
        </w:tc>
        <w:tc>
          <w:tcPr>
            <w:tcW w:w="1170" w:type="dxa"/>
          </w:tcPr>
          <w:p w14:paraId="6CD9D7F1" w14:textId="27F4F16E" w:rsidR="003106E0" w:rsidRPr="00A21715" w:rsidRDefault="00602540" w:rsidP="003106E0">
            <w:pPr>
              <w:rPr>
                <w:sz w:val="18"/>
                <w:szCs w:val="18"/>
              </w:rPr>
            </w:pPr>
            <w:r>
              <w:rPr>
                <w:sz w:val="18"/>
                <w:szCs w:val="18"/>
              </w:rPr>
              <w:t>126</w:t>
            </w:r>
          </w:p>
        </w:tc>
        <w:tc>
          <w:tcPr>
            <w:tcW w:w="6813" w:type="dxa"/>
          </w:tcPr>
          <w:p w14:paraId="7C3E1B3A" w14:textId="7AAB4788" w:rsidR="003106E0" w:rsidRPr="00A21715" w:rsidRDefault="00602540" w:rsidP="003106E0">
            <w:pPr>
              <w:rPr>
                <w:sz w:val="18"/>
                <w:szCs w:val="18"/>
              </w:rPr>
            </w:pPr>
            <w:r>
              <w:rPr>
                <w:sz w:val="18"/>
                <w:szCs w:val="18"/>
              </w:rPr>
              <w:t>Performed after the protocol amendment which detailed the change in analysis from Frequentist to Bayesian methods.</w:t>
            </w:r>
          </w:p>
        </w:tc>
      </w:tr>
      <w:tr w:rsidR="003106E0" w:rsidRPr="00A21715" w14:paraId="4C0A1AF7" w14:textId="77777777" w:rsidTr="00602540">
        <w:tc>
          <w:tcPr>
            <w:tcW w:w="831" w:type="dxa"/>
          </w:tcPr>
          <w:p w14:paraId="0DA3F952" w14:textId="79B6A4D2" w:rsidR="003106E0" w:rsidRPr="00A21715" w:rsidRDefault="003106E0" w:rsidP="003106E0">
            <w:pPr>
              <w:rPr>
                <w:sz w:val="18"/>
                <w:szCs w:val="18"/>
              </w:rPr>
            </w:pPr>
            <w:r w:rsidRPr="00A21715">
              <w:rPr>
                <w:sz w:val="18"/>
                <w:szCs w:val="18"/>
              </w:rPr>
              <w:t>2</w:t>
            </w:r>
          </w:p>
        </w:tc>
        <w:tc>
          <w:tcPr>
            <w:tcW w:w="928" w:type="dxa"/>
          </w:tcPr>
          <w:p w14:paraId="39A14CAD" w14:textId="6372C606" w:rsidR="003106E0" w:rsidRPr="00A21715" w:rsidRDefault="00602540" w:rsidP="003106E0">
            <w:pPr>
              <w:rPr>
                <w:sz w:val="18"/>
                <w:szCs w:val="18"/>
              </w:rPr>
            </w:pPr>
            <w:r>
              <w:rPr>
                <w:sz w:val="18"/>
                <w:szCs w:val="18"/>
              </w:rPr>
              <w:t>Jul</w:t>
            </w:r>
            <w:r w:rsidR="003106E0" w:rsidRPr="00A21715">
              <w:rPr>
                <w:sz w:val="18"/>
                <w:szCs w:val="18"/>
              </w:rPr>
              <w:t xml:space="preserve"> 201</w:t>
            </w:r>
            <w:r>
              <w:rPr>
                <w:sz w:val="18"/>
                <w:szCs w:val="18"/>
              </w:rPr>
              <w:t>7</w:t>
            </w:r>
          </w:p>
        </w:tc>
        <w:tc>
          <w:tcPr>
            <w:tcW w:w="1170" w:type="dxa"/>
          </w:tcPr>
          <w:p w14:paraId="66A06DD8" w14:textId="56F35B77" w:rsidR="003106E0" w:rsidRPr="00A21715" w:rsidRDefault="003106E0" w:rsidP="003106E0">
            <w:pPr>
              <w:rPr>
                <w:sz w:val="18"/>
                <w:szCs w:val="18"/>
              </w:rPr>
            </w:pPr>
            <w:r w:rsidRPr="00A21715">
              <w:rPr>
                <w:sz w:val="18"/>
                <w:szCs w:val="18"/>
              </w:rPr>
              <w:t>1</w:t>
            </w:r>
            <w:r w:rsidR="00602540">
              <w:rPr>
                <w:sz w:val="18"/>
                <w:szCs w:val="18"/>
              </w:rPr>
              <w:t>50</w:t>
            </w:r>
          </w:p>
        </w:tc>
        <w:tc>
          <w:tcPr>
            <w:tcW w:w="6813" w:type="dxa"/>
          </w:tcPr>
          <w:p w14:paraId="33A2D402" w14:textId="29B8A71E" w:rsidR="003106E0" w:rsidRPr="00A21715" w:rsidRDefault="00602540" w:rsidP="003106E0">
            <w:pPr>
              <w:rPr>
                <w:sz w:val="18"/>
                <w:szCs w:val="18"/>
              </w:rPr>
            </w:pPr>
            <w:r>
              <w:rPr>
                <w:sz w:val="18"/>
                <w:szCs w:val="18"/>
              </w:rPr>
              <w:t>Outbreak of gastroenteritis in Alice Springs in May-Jun 2017</w:t>
            </w:r>
          </w:p>
        </w:tc>
      </w:tr>
      <w:tr w:rsidR="003106E0" w:rsidRPr="00A21715" w14:paraId="319CCADC" w14:textId="77777777" w:rsidTr="00602540">
        <w:tc>
          <w:tcPr>
            <w:tcW w:w="831" w:type="dxa"/>
          </w:tcPr>
          <w:p w14:paraId="3AB95171" w14:textId="6EDE0AB1" w:rsidR="003106E0" w:rsidRPr="00A21715" w:rsidRDefault="003106E0" w:rsidP="003106E0">
            <w:pPr>
              <w:rPr>
                <w:sz w:val="18"/>
                <w:szCs w:val="18"/>
              </w:rPr>
            </w:pPr>
            <w:r w:rsidRPr="00A21715">
              <w:rPr>
                <w:sz w:val="18"/>
                <w:szCs w:val="18"/>
              </w:rPr>
              <w:lastRenderedPageBreak/>
              <w:t>3</w:t>
            </w:r>
          </w:p>
        </w:tc>
        <w:tc>
          <w:tcPr>
            <w:tcW w:w="928" w:type="dxa"/>
          </w:tcPr>
          <w:p w14:paraId="442DB6EB" w14:textId="07198D7F" w:rsidR="003106E0" w:rsidRPr="00A21715" w:rsidRDefault="00602540" w:rsidP="003106E0">
            <w:pPr>
              <w:rPr>
                <w:sz w:val="18"/>
                <w:szCs w:val="18"/>
              </w:rPr>
            </w:pPr>
            <w:r>
              <w:rPr>
                <w:sz w:val="18"/>
                <w:szCs w:val="18"/>
              </w:rPr>
              <w:t>Aug</w:t>
            </w:r>
            <w:r w:rsidR="003106E0" w:rsidRPr="00A21715">
              <w:rPr>
                <w:sz w:val="18"/>
                <w:szCs w:val="18"/>
              </w:rPr>
              <w:t xml:space="preserve"> 201</w:t>
            </w:r>
            <w:r>
              <w:rPr>
                <w:sz w:val="18"/>
                <w:szCs w:val="18"/>
              </w:rPr>
              <w:t>7</w:t>
            </w:r>
          </w:p>
        </w:tc>
        <w:tc>
          <w:tcPr>
            <w:tcW w:w="1170" w:type="dxa"/>
          </w:tcPr>
          <w:p w14:paraId="7276427A" w14:textId="7B6A6DB1" w:rsidR="003106E0" w:rsidRPr="00A21715" w:rsidRDefault="003106E0" w:rsidP="003106E0">
            <w:pPr>
              <w:rPr>
                <w:sz w:val="18"/>
                <w:szCs w:val="18"/>
              </w:rPr>
            </w:pPr>
            <w:r w:rsidRPr="00A21715">
              <w:rPr>
                <w:sz w:val="18"/>
                <w:szCs w:val="18"/>
              </w:rPr>
              <w:t>1</w:t>
            </w:r>
            <w:r w:rsidR="00602540">
              <w:rPr>
                <w:sz w:val="18"/>
                <w:szCs w:val="18"/>
              </w:rPr>
              <w:t>70</w:t>
            </w:r>
          </w:p>
        </w:tc>
        <w:tc>
          <w:tcPr>
            <w:tcW w:w="6813" w:type="dxa"/>
          </w:tcPr>
          <w:p w14:paraId="3DE127C6" w14:textId="6B7CB1AA" w:rsidR="003106E0" w:rsidRPr="00A21715" w:rsidRDefault="00602540" w:rsidP="003106E0">
            <w:pPr>
              <w:rPr>
                <w:sz w:val="18"/>
                <w:szCs w:val="18"/>
              </w:rPr>
            </w:pPr>
            <w:r>
              <w:rPr>
                <w:sz w:val="18"/>
                <w:szCs w:val="18"/>
              </w:rPr>
              <w:t>Outbreak of gastroenteritis in Alice Springs in May-Jun 2017</w:t>
            </w:r>
          </w:p>
        </w:tc>
      </w:tr>
      <w:tr w:rsidR="003106E0" w:rsidRPr="00A21715" w14:paraId="67C3857B" w14:textId="77777777" w:rsidTr="00602540">
        <w:tc>
          <w:tcPr>
            <w:tcW w:w="831" w:type="dxa"/>
          </w:tcPr>
          <w:p w14:paraId="671F339C" w14:textId="574D129F" w:rsidR="003106E0" w:rsidRPr="00A21715" w:rsidRDefault="003106E0" w:rsidP="003106E0">
            <w:pPr>
              <w:rPr>
                <w:sz w:val="18"/>
                <w:szCs w:val="18"/>
              </w:rPr>
            </w:pPr>
            <w:r w:rsidRPr="00A21715">
              <w:rPr>
                <w:sz w:val="18"/>
                <w:szCs w:val="18"/>
              </w:rPr>
              <w:t>4</w:t>
            </w:r>
          </w:p>
        </w:tc>
        <w:tc>
          <w:tcPr>
            <w:tcW w:w="928" w:type="dxa"/>
          </w:tcPr>
          <w:p w14:paraId="2E338939" w14:textId="02A4AED5" w:rsidR="003106E0" w:rsidRPr="00A21715" w:rsidRDefault="00602540" w:rsidP="003106E0">
            <w:pPr>
              <w:rPr>
                <w:sz w:val="18"/>
                <w:szCs w:val="18"/>
              </w:rPr>
            </w:pPr>
            <w:r>
              <w:rPr>
                <w:sz w:val="18"/>
                <w:szCs w:val="18"/>
              </w:rPr>
              <w:t>Mar</w:t>
            </w:r>
            <w:r w:rsidR="003106E0" w:rsidRPr="00A21715">
              <w:rPr>
                <w:sz w:val="18"/>
                <w:szCs w:val="18"/>
              </w:rPr>
              <w:t xml:space="preserve"> 201</w:t>
            </w:r>
            <w:r>
              <w:rPr>
                <w:sz w:val="18"/>
                <w:szCs w:val="18"/>
              </w:rPr>
              <w:t>8</w:t>
            </w:r>
          </w:p>
        </w:tc>
        <w:tc>
          <w:tcPr>
            <w:tcW w:w="1170" w:type="dxa"/>
          </w:tcPr>
          <w:p w14:paraId="330BE8C6" w14:textId="46BDBC38" w:rsidR="003106E0" w:rsidRPr="00A21715" w:rsidRDefault="00602540" w:rsidP="003106E0">
            <w:pPr>
              <w:rPr>
                <w:sz w:val="18"/>
                <w:szCs w:val="18"/>
              </w:rPr>
            </w:pPr>
            <w:r>
              <w:rPr>
                <w:sz w:val="18"/>
                <w:szCs w:val="18"/>
              </w:rPr>
              <w:t>190</w:t>
            </w:r>
          </w:p>
        </w:tc>
        <w:tc>
          <w:tcPr>
            <w:tcW w:w="6813" w:type="dxa"/>
          </w:tcPr>
          <w:p w14:paraId="6AEDCC7E" w14:textId="385140F4" w:rsidR="003106E0" w:rsidRPr="00A21715" w:rsidRDefault="00602540" w:rsidP="003106E0">
            <w:pPr>
              <w:rPr>
                <w:sz w:val="18"/>
                <w:szCs w:val="18"/>
              </w:rPr>
            </w:pPr>
            <w:r>
              <w:rPr>
                <w:sz w:val="18"/>
                <w:szCs w:val="18"/>
              </w:rPr>
              <w:t xml:space="preserve">Slow recruitment following the outbreak </w:t>
            </w:r>
          </w:p>
        </w:tc>
      </w:tr>
      <w:tr w:rsidR="003106E0" w:rsidRPr="00A21715" w14:paraId="3DCDA0C8" w14:textId="77777777" w:rsidTr="00602540">
        <w:tc>
          <w:tcPr>
            <w:tcW w:w="831" w:type="dxa"/>
          </w:tcPr>
          <w:p w14:paraId="52E4B4DF" w14:textId="42D05460" w:rsidR="003106E0" w:rsidRPr="00A21715" w:rsidRDefault="003106E0" w:rsidP="003106E0">
            <w:pPr>
              <w:rPr>
                <w:sz w:val="18"/>
                <w:szCs w:val="18"/>
              </w:rPr>
            </w:pPr>
            <w:r w:rsidRPr="00A21715">
              <w:rPr>
                <w:sz w:val="18"/>
                <w:szCs w:val="18"/>
              </w:rPr>
              <w:t>5</w:t>
            </w:r>
          </w:p>
        </w:tc>
        <w:tc>
          <w:tcPr>
            <w:tcW w:w="928" w:type="dxa"/>
          </w:tcPr>
          <w:p w14:paraId="26CE0361" w14:textId="5072B3E9" w:rsidR="003106E0" w:rsidRPr="00BB0198" w:rsidRDefault="00602540" w:rsidP="003106E0">
            <w:pPr>
              <w:rPr>
                <w:i/>
                <w:sz w:val="18"/>
                <w:szCs w:val="18"/>
              </w:rPr>
            </w:pPr>
            <w:r w:rsidRPr="00BB0198">
              <w:rPr>
                <w:i/>
                <w:sz w:val="18"/>
                <w:szCs w:val="18"/>
              </w:rPr>
              <w:t>Unknown</w:t>
            </w:r>
          </w:p>
        </w:tc>
        <w:tc>
          <w:tcPr>
            <w:tcW w:w="1170" w:type="dxa"/>
          </w:tcPr>
          <w:p w14:paraId="2AFBAC26" w14:textId="27EB3FAA" w:rsidR="003106E0" w:rsidRPr="00A21715" w:rsidRDefault="003106E0" w:rsidP="003106E0">
            <w:pPr>
              <w:rPr>
                <w:sz w:val="18"/>
                <w:szCs w:val="18"/>
              </w:rPr>
            </w:pPr>
            <w:r w:rsidRPr="00A21715">
              <w:rPr>
                <w:sz w:val="18"/>
                <w:szCs w:val="18"/>
              </w:rPr>
              <w:t>2</w:t>
            </w:r>
            <w:r w:rsidR="00602540">
              <w:rPr>
                <w:sz w:val="18"/>
                <w:szCs w:val="18"/>
              </w:rPr>
              <w:t>10</w:t>
            </w:r>
          </w:p>
        </w:tc>
        <w:tc>
          <w:tcPr>
            <w:tcW w:w="6813" w:type="dxa"/>
          </w:tcPr>
          <w:p w14:paraId="1407FF2E" w14:textId="611F0A9F" w:rsidR="003106E0" w:rsidRPr="00A21715" w:rsidRDefault="00BB0198" w:rsidP="003106E0">
            <w:pPr>
              <w:rPr>
                <w:sz w:val="18"/>
                <w:szCs w:val="18"/>
              </w:rPr>
            </w:pPr>
            <w:r>
              <w:rPr>
                <w:sz w:val="18"/>
                <w:szCs w:val="18"/>
              </w:rPr>
              <w:t>R</w:t>
            </w:r>
            <w:r w:rsidR="00602540">
              <w:rPr>
                <w:sz w:val="18"/>
                <w:szCs w:val="18"/>
              </w:rPr>
              <w:t xml:space="preserve">ecruitment </w:t>
            </w:r>
            <w:r>
              <w:rPr>
                <w:sz w:val="18"/>
                <w:szCs w:val="18"/>
              </w:rPr>
              <w:t xml:space="preserve">suspended </w:t>
            </w:r>
            <w:r w:rsidR="00602540">
              <w:rPr>
                <w:sz w:val="18"/>
                <w:szCs w:val="18"/>
              </w:rPr>
              <w:t xml:space="preserve">until a site outbreak of gastroenteritis </w:t>
            </w:r>
            <w:r>
              <w:rPr>
                <w:sz w:val="18"/>
                <w:szCs w:val="18"/>
              </w:rPr>
              <w:t>(</w:t>
            </w:r>
            <w:r w:rsidR="00602540">
              <w:rPr>
                <w:sz w:val="18"/>
                <w:szCs w:val="18"/>
              </w:rPr>
              <w:t>agreed with DSMB</w:t>
            </w:r>
            <w:r>
              <w:rPr>
                <w:sz w:val="18"/>
                <w:szCs w:val="18"/>
              </w:rPr>
              <w:t>)</w:t>
            </w:r>
          </w:p>
        </w:tc>
      </w:tr>
      <w:tr w:rsidR="003106E0" w:rsidRPr="00A21715" w14:paraId="168964A2" w14:textId="77777777" w:rsidTr="00602540">
        <w:tc>
          <w:tcPr>
            <w:tcW w:w="831" w:type="dxa"/>
          </w:tcPr>
          <w:p w14:paraId="149DE2EA" w14:textId="4D41AEF5" w:rsidR="003106E0" w:rsidRPr="00A21715" w:rsidRDefault="003106E0" w:rsidP="003106E0">
            <w:pPr>
              <w:rPr>
                <w:sz w:val="18"/>
                <w:szCs w:val="18"/>
              </w:rPr>
            </w:pPr>
            <w:r w:rsidRPr="00A21715">
              <w:rPr>
                <w:sz w:val="18"/>
                <w:szCs w:val="18"/>
              </w:rPr>
              <w:t>6</w:t>
            </w:r>
          </w:p>
        </w:tc>
        <w:tc>
          <w:tcPr>
            <w:tcW w:w="928" w:type="dxa"/>
          </w:tcPr>
          <w:p w14:paraId="50982F5A" w14:textId="17086479" w:rsidR="003106E0" w:rsidRPr="00BB0198" w:rsidRDefault="00602540" w:rsidP="003106E0">
            <w:pPr>
              <w:rPr>
                <w:i/>
                <w:sz w:val="18"/>
                <w:szCs w:val="18"/>
              </w:rPr>
            </w:pPr>
            <w:r w:rsidRPr="00BB0198">
              <w:rPr>
                <w:i/>
                <w:sz w:val="18"/>
                <w:szCs w:val="18"/>
              </w:rPr>
              <w:t>Unknown</w:t>
            </w:r>
          </w:p>
        </w:tc>
        <w:tc>
          <w:tcPr>
            <w:tcW w:w="1170" w:type="dxa"/>
          </w:tcPr>
          <w:p w14:paraId="0816DEB6" w14:textId="4C90B27C" w:rsidR="003106E0" w:rsidRPr="00A21715" w:rsidRDefault="00602540" w:rsidP="003106E0">
            <w:pPr>
              <w:rPr>
                <w:sz w:val="18"/>
                <w:szCs w:val="18"/>
              </w:rPr>
            </w:pPr>
            <w:r>
              <w:rPr>
                <w:sz w:val="18"/>
                <w:szCs w:val="18"/>
              </w:rPr>
              <w:t>2</w:t>
            </w:r>
            <w:r w:rsidR="003106E0" w:rsidRPr="00A21715">
              <w:rPr>
                <w:sz w:val="18"/>
                <w:szCs w:val="18"/>
              </w:rPr>
              <w:t>3</w:t>
            </w:r>
            <w:r>
              <w:rPr>
                <w:sz w:val="18"/>
                <w:szCs w:val="18"/>
              </w:rPr>
              <w:t>0</w:t>
            </w:r>
          </w:p>
        </w:tc>
        <w:tc>
          <w:tcPr>
            <w:tcW w:w="6813" w:type="dxa"/>
          </w:tcPr>
          <w:p w14:paraId="706AAC54" w14:textId="21F35598" w:rsidR="003106E0" w:rsidRPr="00A21715" w:rsidRDefault="00BB0198" w:rsidP="003106E0">
            <w:pPr>
              <w:rPr>
                <w:sz w:val="18"/>
                <w:szCs w:val="18"/>
              </w:rPr>
            </w:pPr>
            <w:r>
              <w:rPr>
                <w:sz w:val="18"/>
                <w:szCs w:val="18"/>
              </w:rPr>
              <w:t>Recruitment suspended until a site outbreak of gastroenteritis (agreed with DSMB)</w:t>
            </w:r>
          </w:p>
        </w:tc>
      </w:tr>
      <w:tr w:rsidR="003106E0" w:rsidRPr="00A21715" w14:paraId="765801CD" w14:textId="77777777" w:rsidTr="00602540">
        <w:tc>
          <w:tcPr>
            <w:tcW w:w="831" w:type="dxa"/>
          </w:tcPr>
          <w:p w14:paraId="2FE65C0A" w14:textId="6BE1BCCD" w:rsidR="003106E0" w:rsidRPr="00A21715" w:rsidRDefault="003106E0" w:rsidP="003106E0">
            <w:pPr>
              <w:rPr>
                <w:sz w:val="18"/>
                <w:szCs w:val="18"/>
              </w:rPr>
            </w:pPr>
            <w:r w:rsidRPr="00A21715">
              <w:rPr>
                <w:sz w:val="18"/>
                <w:szCs w:val="18"/>
              </w:rPr>
              <w:t>7</w:t>
            </w:r>
          </w:p>
        </w:tc>
        <w:tc>
          <w:tcPr>
            <w:tcW w:w="928" w:type="dxa"/>
          </w:tcPr>
          <w:p w14:paraId="11612A87" w14:textId="6E50625D" w:rsidR="003106E0" w:rsidRPr="00BB0198" w:rsidRDefault="00602540" w:rsidP="003106E0">
            <w:pPr>
              <w:rPr>
                <w:i/>
                <w:sz w:val="18"/>
                <w:szCs w:val="18"/>
              </w:rPr>
            </w:pPr>
            <w:r w:rsidRPr="00BB0198">
              <w:rPr>
                <w:i/>
                <w:sz w:val="18"/>
                <w:szCs w:val="18"/>
              </w:rPr>
              <w:t>Unknown</w:t>
            </w:r>
          </w:p>
        </w:tc>
        <w:tc>
          <w:tcPr>
            <w:tcW w:w="1170" w:type="dxa"/>
          </w:tcPr>
          <w:p w14:paraId="3365C686" w14:textId="6229A926" w:rsidR="003106E0" w:rsidRPr="00A21715" w:rsidRDefault="00602540" w:rsidP="003106E0">
            <w:pPr>
              <w:rPr>
                <w:sz w:val="18"/>
                <w:szCs w:val="18"/>
              </w:rPr>
            </w:pPr>
            <w:r>
              <w:rPr>
                <w:sz w:val="18"/>
                <w:szCs w:val="18"/>
              </w:rPr>
              <w:t>2</w:t>
            </w:r>
            <w:r w:rsidR="003106E0" w:rsidRPr="00A21715">
              <w:rPr>
                <w:sz w:val="18"/>
                <w:szCs w:val="18"/>
              </w:rPr>
              <w:t>50</w:t>
            </w:r>
          </w:p>
        </w:tc>
        <w:tc>
          <w:tcPr>
            <w:tcW w:w="6813" w:type="dxa"/>
          </w:tcPr>
          <w:p w14:paraId="627DC2D1" w14:textId="2837263E" w:rsidR="003106E0" w:rsidRPr="00A21715" w:rsidRDefault="00BB0198" w:rsidP="003106E0">
            <w:pPr>
              <w:rPr>
                <w:sz w:val="18"/>
                <w:szCs w:val="18"/>
              </w:rPr>
            </w:pPr>
            <w:r>
              <w:rPr>
                <w:sz w:val="18"/>
                <w:szCs w:val="18"/>
              </w:rPr>
              <w:t>Recruitment suspended until a site outbreak of gastroenteritis (agreed with DSMB)</w:t>
            </w:r>
          </w:p>
        </w:tc>
      </w:tr>
      <w:tr w:rsidR="003106E0" w:rsidRPr="00A21715" w14:paraId="25E24C50" w14:textId="77777777" w:rsidTr="00602540">
        <w:tc>
          <w:tcPr>
            <w:tcW w:w="831" w:type="dxa"/>
          </w:tcPr>
          <w:p w14:paraId="3BA6A40F" w14:textId="4E14EF78" w:rsidR="003106E0" w:rsidRPr="00A21715" w:rsidRDefault="003106E0" w:rsidP="003106E0">
            <w:pPr>
              <w:rPr>
                <w:sz w:val="18"/>
                <w:szCs w:val="18"/>
              </w:rPr>
            </w:pPr>
            <w:r w:rsidRPr="00A21715">
              <w:rPr>
                <w:sz w:val="18"/>
                <w:szCs w:val="18"/>
              </w:rPr>
              <w:t>8</w:t>
            </w:r>
          </w:p>
        </w:tc>
        <w:tc>
          <w:tcPr>
            <w:tcW w:w="928" w:type="dxa"/>
          </w:tcPr>
          <w:p w14:paraId="13469281" w14:textId="02439642" w:rsidR="003106E0" w:rsidRPr="00BB0198" w:rsidRDefault="00602540" w:rsidP="003106E0">
            <w:pPr>
              <w:rPr>
                <w:i/>
                <w:sz w:val="18"/>
                <w:szCs w:val="18"/>
              </w:rPr>
            </w:pPr>
            <w:r w:rsidRPr="00BB0198">
              <w:rPr>
                <w:i/>
                <w:sz w:val="18"/>
                <w:szCs w:val="18"/>
              </w:rPr>
              <w:t>Unknown</w:t>
            </w:r>
          </w:p>
        </w:tc>
        <w:tc>
          <w:tcPr>
            <w:tcW w:w="1170" w:type="dxa"/>
          </w:tcPr>
          <w:p w14:paraId="02F0A427" w14:textId="77343223" w:rsidR="003106E0" w:rsidRPr="00A21715" w:rsidRDefault="00602540" w:rsidP="003106E0">
            <w:pPr>
              <w:rPr>
                <w:sz w:val="18"/>
                <w:szCs w:val="18"/>
              </w:rPr>
            </w:pPr>
            <w:r>
              <w:rPr>
                <w:sz w:val="18"/>
                <w:szCs w:val="18"/>
              </w:rPr>
              <w:t>27</w:t>
            </w:r>
            <w:r w:rsidR="003106E0" w:rsidRPr="00A21715">
              <w:rPr>
                <w:sz w:val="18"/>
                <w:szCs w:val="18"/>
              </w:rPr>
              <w:t>0</w:t>
            </w:r>
          </w:p>
        </w:tc>
        <w:tc>
          <w:tcPr>
            <w:tcW w:w="6813" w:type="dxa"/>
          </w:tcPr>
          <w:p w14:paraId="64D61155" w14:textId="5B499FF6" w:rsidR="003106E0" w:rsidRPr="00A21715" w:rsidRDefault="00BB0198" w:rsidP="003106E0">
            <w:pPr>
              <w:rPr>
                <w:sz w:val="18"/>
                <w:szCs w:val="18"/>
              </w:rPr>
            </w:pPr>
            <w:r>
              <w:rPr>
                <w:sz w:val="18"/>
                <w:szCs w:val="18"/>
              </w:rPr>
              <w:t>Recruitment suspended until a site outbreak of gastroenteritis (agreed with DSMB)</w:t>
            </w:r>
          </w:p>
        </w:tc>
      </w:tr>
      <w:tr w:rsidR="003106E0" w:rsidRPr="00A21715" w14:paraId="32FB52CC" w14:textId="77777777" w:rsidTr="00602540">
        <w:tc>
          <w:tcPr>
            <w:tcW w:w="831" w:type="dxa"/>
          </w:tcPr>
          <w:p w14:paraId="75966363" w14:textId="0FC8632F" w:rsidR="003106E0" w:rsidRPr="00A21715" w:rsidRDefault="00602540" w:rsidP="003106E0">
            <w:pPr>
              <w:rPr>
                <w:sz w:val="18"/>
                <w:szCs w:val="18"/>
              </w:rPr>
            </w:pPr>
            <w:r>
              <w:rPr>
                <w:sz w:val="18"/>
                <w:szCs w:val="18"/>
              </w:rPr>
              <w:t>Final</w:t>
            </w:r>
          </w:p>
        </w:tc>
        <w:tc>
          <w:tcPr>
            <w:tcW w:w="928" w:type="dxa"/>
          </w:tcPr>
          <w:p w14:paraId="63F9846D" w14:textId="61109165" w:rsidR="003106E0" w:rsidRPr="00BB0198" w:rsidRDefault="00602540" w:rsidP="003106E0">
            <w:pPr>
              <w:rPr>
                <w:i/>
                <w:sz w:val="18"/>
                <w:szCs w:val="18"/>
              </w:rPr>
            </w:pPr>
            <w:r w:rsidRPr="00BB0198">
              <w:rPr>
                <w:i/>
                <w:sz w:val="18"/>
                <w:szCs w:val="18"/>
              </w:rPr>
              <w:t>Unknown</w:t>
            </w:r>
          </w:p>
        </w:tc>
        <w:tc>
          <w:tcPr>
            <w:tcW w:w="1170" w:type="dxa"/>
          </w:tcPr>
          <w:p w14:paraId="256FD45D" w14:textId="0E3FA331" w:rsidR="003106E0" w:rsidRPr="00A21715" w:rsidRDefault="00602540" w:rsidP="003106E0">
            <w:pPr>
              <w:rPr>
                <w:sz w:val="18"/>
                <w:szCs w:val="18"/>
              </w:rPr>
            </w:pPr>
            <w:r>
              <w:rPr>
                <w:sz w:val="18"/>
                <w:szCs w:val="18"/>
              </w:rPr>
              <w:t>30</w:t>
            </w:r>
            <w:r w:rsidR="003106E0" w:rsidRPr="00A21715">
              <w:rPr>
                <w:sz w:val="18"/>
                <w:szCs w:val="18"/>
              </w:rPr>
              <w:t>0</w:t>
            </w:r>
          </w:p>
        </w:tc>
        <w:tc>
          <w:tcPr>
            <w:tcW w:w="6813" w:type="dxa"/>
          </w:tcPr>
          <w:p w14:paraId="4E32AFF4" w14:textId="362455E1" w:rsidR="003106E0" w:rsidRPr="00A21715" w:rsidRDefault="00602540" w:rsidP="003106E0">
            <w:pPr>
              <w:rPr>
                <w:sz w:val="18"/>
                <w:szCs w:val="18"/>
              </w:rPr>
            </w:pPr>
            <w:r>
              <w:rPr>
                <w:sz w:val="18"/>
                <w:szCs w:val="18"/>
              </w:rPr>
              <w:t>Decision to suspend recruitment until a site outbreak of gastroenteritis agreed with DSMB</w:t>
            </w:r>
          </w:p>
        </w:tc>
      </w:tr>
    </w:tbl>
    <w:p w14:paraId="5CB8FE30" w14:textId="16D20CB2" w:rsidR="0059652D" w:rsidRDefault="00EE05B8" w:rsidP="001E1590">
      <w:pPr>
        <w:pStyle w:val="Caption"/>
      </w:pPr>
      <w:bookmarkStart w:id="23" w:name="_Ref532202198"/>
      <w:r>
        <w:t xml:space="preserve">Table </w:t>
      </w:r>
      <w:r w:rsidR="00FF1568">
        <w:rPr>
          <w:noProof/>
        </w:rPr>
        <w:fldChar w:fldCharType="begin"/>
      </w:r>
      <w:r w:rsidR="00FF1568">
        <w:rPr>
          <w:noProof/>
        </w:rPr>
        <w:instrText xml:space="preserve"> SEQ Table \* ARABIC </w:instrText>
      </w:r>
      <w:r w:rsidR="00FF1568">
        <w:rPr>
          <w:noProof/>
        </w:rPr>
        <w:fldChar w:fldCharType="separate"/>
      </w:r>
      <w:r w:rsidR="008B3C18">
        <w:rPr>
          <w:noProof/>
        </w:rPr>
        <w:t>1</w:t>
      </w:r>
      <w:r w:rsidR="00FF1568">
        <w:rPr>
          <w:noProof/>
        </w:rPr>
        <w:fldChar w:fldCharType="end"/>
      </w:r>
      <w:bookmarkEnd w:id="23"/>
      <w:r>
        <w:t>: Planned timings for interim analyses</w:t>
      </w:r>
      <w:r w:rsidR="00602540">
        <w:t>.</w:t>
      </w:r>
      <w:r w:rsidR="00602540" w:rsidRPr="00602540">
        <w:t xml:space="preserve"> </w:t>
      </w:r>
      <w:r w:rsidR="00602540">
        <w:t>Future d</w:t>
      </w:r>
      <w:r w:rsidR="00602540" w:rsidRPr="00602540">
        <w:t>ate</w:t>
      </w:r>
      <w:r w:rsidR="00602540">
        <w:t>s</w:t>
      </w:r>
      <w:r w:rsidR="00602540" w:rsidRPr="00602540">
        <w:t xml:space="preserve"> of interim </w:t>
      </w:r>
      <w:r w:rsidR="00602540">
        <w:t xml:space="preserve">analyses are </w:t>
      </w:r>
      <w:r w:rsidR="00602540" w:rsidRPr="00602540">
        <w:t>depend</w:t>
      </w:r>
      <w:r w:rsidR="00602540">
        <w:t xml:space="preserve">ent </w:t>
      </w:r>
      <w:r w:rsidR="00602540" w:rsidRPr="00602540">
        <w:t>on recruitment, which can only occur during an outbreak of gastroenteritis at any of the sites</w:t>
      </w:r>
    </w:p>
    <w:p w14:paraId="0CDBB38F" w14:textId="2245E07D" w:rsidR="0008383F" w:rsidRDefault="00961D7F" w:rsidP="00961D7F">
      <w:pPr>
        <w:pStyle w:val="Heading1"/>
      </w:pPr>
      <w:bookmarkStart w:id="24" w:name="_Toc532481361"/>
      <w:r>
        <w:t>Statistical Principals</w:t>
      </w:r>
      <w:bookmarkEnd w:id="24"/>
    </w:p>
    <w:p w14:paraId="43329054" w14:textId="77D7193D" w:rsidR="00871613" w:rsidRDefault="00871613" w:rsidP="00871613">
      <w:pPr>
        <w:pStyle w:val="Heading2"/>
      </w:pPr>
      <w:bookmarkStart w:id="25" w:name="_Toc532481362"/>
      <w:r>
        <w:t>Type I Error Rate</w:t>
      </w:r>
      <w:r w:rsidR="004722D0">
        <w:t>/Level of Significance</w:t>
      </w:r>
      <w:bookmarkEnd w:id="25"/>
    </w:p>
    <w:p w14:paraId="05D7C9CD" w14:textId="2B89237C" w:rsidR="00871613" w:rsidRDefault="00871613" w:rsidP="00871613">
      <w:r>
        <w:t xml:space="preserve">The sample size calculations for the primary analysis assumed a significance level of 0.05. The primary analysis will use a </w:t>
      </w:r>
      <w:r w:rsidRPr="00C21376">
        <w:t>two-sided</w:t>
      </w:r>
      <w:r>
        <w:t xml:space="preserve"> type 1 error rate (significance level) of 0.05. All a priori analyses will be reported in the main manuscript</w:t>
      </w:r>
      <w:r w:rsidR="00D650AE">
        <w:t xml:space="preserve"> </w:t>
      </w:r>
      <w:r w:rsidR="008631D2">
        <w:t xml:space="preserve">that </w:t>
      </w:r>
      <w:r w:rsidR="00D650AE">
        <w:t>document</w:t>
      </w:r>
      <w:r w:rsidR="008631D2">
        <w:t>s</w:t>
      </w:r>
      <w:r w:rsidR="00D650AE">
        <w:t xml:space="preserve"> the results from the trial</w:t>
      </w:r>
      <w:r>
        <w:t>. Appropriate corrections for multiple testing will be applied to secondary outcomes using the false discovery rate (FDR).</w:t>
      </w:r>
      <w:r w:rsidR="00397EDC">
        <w:t xml:space="preserve"> 95% confidence intervals will be reported on treatment effect.</w:t>
      </w:r>
    </w:p>
    <w:p w14:paraId="3122D8A5" w14:textId="41AB4FCB" w:rsidR="0060757D" w:rsidRDefault="0060757D" w:rsidP="0060757D">
      <w:pPr>
        <w:pStyle w:val="Heading2"/>
      </w:pPr>
      <w:bookmarkStart w:id="26" w:name="_Toc532481363"/>
      <w:r>
        <w:t xml:space="preserve">Rationale </w:t>
      </w:r>
      <w:r w:rsidR="00C36CA2">
        <w:t>f</w:t>
      </w:r>
      <w:r>
        <w:t xml:space="preserve">or </w:t>
      </w:r>
      <w:r w:rsidR="00C36CA2">
        <w:t>a</w:t>
      </w:r>
      <w:r>
        <w:t xml:space="preserve">ny </w:t>
      </w:r>
      <w:r w:rsidR="004E75AC">
        <w:t>d</w:t>
      </w:r>
      <w:r>
        <w:t xml:space="preserve">eviation </w:t>
      </w:r>
      <w:r w:rsidR="00C36CA2">
        <w:t>fr</w:t>
      </w:r>
      <w:r>
        <w:t>om Pre-specified Analysis Plan</w:t>
      </w:r>
      <w:bookmarkEnd w:id="26"/>
    </w:p>
    <w:p w14:paraId="145C95E9" w14:textId="39953BF7" w:rsidR="009A75FB" w:rsidRDefault="00785120" w:rsidP="0060757D">
      <w:r>
        <w:t>As per the protocol, significant deviation from the SAP will be discussed with the study statistician (and reported to the DSMB) and reflected in any publications that arise from this study</w:t>
      </w:r>
      <w:r w:rsidR="004873F3">
        <w:t>.</w:t>
      </w:r>
      <w:r w:rsidR="009A75FB">
        <w:t xml:space="preserve"> </w:t>
      </w:r>
    </w:p>
    <w:p w14:paraId="7EBAE4BF" w14:textId="5B2E0320" w:rsidR="00985779" w:rsidRDefault="00985779" w:rsidP="00985779">
      <w:pPr>
        <w:pStyle w:val="Heading2"/>
      </w:pPr>
      <w:bookmarkStart w:id="27" w:name="_Toc532481364"/>
      <w:r>
        <w:t>Quality Control</w:t>
      </w:r>
      <w:bookmarkEnd w:id="27"/>
    </w:p>
    <w:p w14:paraId="24FDC6DC" w14:textId="77777777" w:rsidR="00442A82" w:rsidRDefault="00442A82" w:rsidP="00985779">
      <w:r>
        <w:t xml:space="preserve">Detail of quality control procedures, including monitoring for protocol compliance, is detailed the protocol section 15. </w:t>
      </w:r>
    </w:p>
    <w:p w14:paraId="37E719F3" w14:textId="77777777" w:rsidR="00BD37CE" w:rsidRDefault="00442A82" w:rsidP="00985779">
      <w:r>
        <w:t>Additionally, t</w:t>
      </w:r>
      <w:r w:rsidR="005109B7">
        <w:t>he SAP and a</w:t>
      </w:r>
      <w:r w:rsidR="00985779">
        <w:t>ll statistical analyses will be subject to review from a statistician from AHI at the Telethon Kids Institute. An independent statistician will review all code.</w:t>
      </w:r>
    </w:p>
    <w:p w14:paraId="3FE722D7" w14:textId="0DACC3FB" w:rsidR="00985779" w:rsidRDefault="00985779" w:rsidP="00985779">
      <w:r>
        <w:t>Study personnel will perform quality control checks on the final tables, listings and figures to ensure accurate reporting in terms of titles, labels and frequencies or totals.</w:t>
      </w:r>
    </w:p>
    <w:p w14:paraId="18BB7DE6" w14:textId="3F976645" w:rsidR="005C07CB" w:rsidRDefault="005C07CB" w:rsidP="005C07CB">
      <w:pPr>
        <w:pStyle w:val="Heading2"/>
      </w:pPr>
      <w:bookmarkStart w:id="28" w:name="_Toc532481365"/>
      <w:r>
        <w:t>Analysis Population</w:t>
      </w:r>
      <w:bookmarkEnd w:id="28"/>
    </w:p>
    <w:p w14:paraId="50F0C32C" w14:textId="6A507555" w:rsidR="008B3C18" w:rsidRDefault="008B3C18" w:rsidP="008B3C18">
      <w:r>
        <w:t>The primary analysis will be conducted on an intent-to-treat (ITT) basis. All randomised participants will contribute to the primary analysis of the primary endpoint and participants will be analysed in the group they were randomised to, irrespective of subsequent receipt of the correct study drug and adherence to protocol. The ITT population will be described, including a justification of any participants randomised but excluded from the analysis.</w:t>
      </w:r>
    </w:p>
    <w:p w14:paraId="1E6FD36A" w14:textId="12C2262B" w:rsidR="008B3C18" w:rsidRDefault="008B3C18" w:rsidP="008B3C18">
      <w:r>
        <w:t>All randomised participants who adhere to the study procedures will form the Completers Population (CP) and be analysed in a secondary data analysis. The eligibility for the CP is defined below and excludes participants who receive rescue treatment with NTZ.</w:t>
      </w:r>
    </w:p>
    <w:p w14:paraId="187CFAA2" w14:textId="77777777" w:rsidR="008B3C18" w:rsidRDefault="008B3C18" w:rsidP="008B3C18">
      <w:pPr>
        <w:ind w:left="284"/>
      </w:pPr>
      <w:r>
        <w:t>• have signed the requisite consent forms and successfully completed the screening assessments; and</w:t>
      </w:r>
    </w:p>
    <w:p w14:paraId="0DA7CB35" w14:textId="3D6FF1A3" w:rsidR="008B3C18" w:rsidRDefault="008B3C18" w:rsidP="008B3C18">
      <w:pPr>
        <w:ind w:left="284"/>
      </w:pPr>
      <w:r>
        <w:t>• have been adherent (see protocol section 11.7) to study treatment (or the actual treatment received in case of randomisation or drug administration error); and</w:t>
      </w:r>
    </w:p>
    <w:p w14:paraId="792B6620" w14:textId="77777777" w:rsidR="008B3C18" w:rsidRDefault="008B3C18" w:rsidP="008B3C18">
      <w:pPr>
        <w:ind w:left="284"/>
      </w:pPr>
      <w:r>
        <w:t xml:space="preserve">• have not discharged against medical advice or absconded; and </w:t>
      </w:r>
    </w:p>
    <w:p w14:paraId="10F9CA78" w14:textId="77777777" w:rsidR="008B3C18" w:rsidRDefault="008B3C18" w:rsidP="008B3C18">
      <w:pPr>
        <w:ind w:left="284"/>
      </w:pPr>
      <w:r>
        <w:lastRenderedPageBreak/>
        <w:t>• have received no bias or interference that may interfere with potential study treatment effect, either according to the protocol or in the view of the study investigators; and</w:t>
      </w:r>
    </w:p>
    <w:p w14:paraId="2FBBB3DC" w14:textId="77777777" w:rsidR="008B3C18" w:rsidRDefault="008B3C18" w:rsidP="008B3C18">
      <w:pPr>
        <w:ind w:left="284"/>
      </w:pPr>
      <w:r>
        <w:t>• have not received rescue treatment with NTZ.</w:t>
      </w:r>
    </w:p>
    <w:p w14:paraId="1BEB78E0" w14:textId="0579CBC1" w:rsidR="00132E71" w:rsidRDefault="005E4F88" w:rsidP="005E4F88">
      <w:pPr>
        <w:pStyle w:val="Heading1"/>
      </w:pPr>
      <w:bookmarkStart w:id="29" w:name="_Toc532481366"/>
      <w:r>
        <w:t>Trial Population</w:t>
      </w:r>
      <w:r w:rsidR="000F0612">
        <w:t xml:space="preserve"> and Processes</w:t>
      </w:r>
      <w:bookmarkEnd w:id="29"/>
    </w:p>
    <w:p w14:paraId="2C8A6509" w14:textId="36636D19" w:rsidR="008858D4" w:rsidRDefault="008858D4" w:rsidP="008858D4">
      <w:r>
        <w:t>In this trial there are</w:t>
      </w:r>
      <w:r w:rsidR="00750660">
        <w:t xml:space="preserve"> </w:t>
      </w:r>
      <w:r>
        <w:t xml:space="preserve">two subgroups representing </w:t>
      </w:r>
      <w:r w:rsidR="008B3C18">
        <w:t>participants</w:t>
      </w:r>
      <w:r>
        <w:t xml:space="preserve"> normally residing in a major city, inner regional or outer regional area</w:t>
      </w:r>
      <w:r w:rsidR="00750660">
        <w:t xml:space="preserve"> </w:t>
      </w:r>
      <w:r>
        <w:t xml:space="preserve">and </w:t>
      </w:r>
      <w:r w:rsidR="008B3C18">
        <w:t>participants</w:t>
      </w:r>
      <w:r>
        <w:t xml:space="preserve"> residing in remote or very remote areas according to the Australian Government Department of</w:t>
      </w:r>
      <w:r w:rsidR="00750660">
        <w:t xml:space="preserve"> </w:t>
      </w:r>
      <w:r>
        <w:t>Health Australian Standard Geographical Classification – Remoteness Area (ASGC-RA) system. All</w:t>
      </w:r>
      <w:r w:rsidR="00750660">
        <w:t xml:space="preserve"> </w:t>
      </w:r>
      <w:r>
        <w:t xml:space="preserve">recruited </w:t>
      </w:r>
      <w:r w:rsidR="008B3C18">
        <w:t>participants</w:t>
      </w:r>
      <w:r>
        <w:t xml:space="preserve"> will contribute to the primary and secondary analyses.</w:t>
      </w:r>
    </w:p>
    <w:p w14:paraId="1C5942DF" w14:textId="6BD210EA" w:rsidR="00CA51C8" w:rsidRPr="008858D4" w:rsidRDefault="00CA51C8" w:rsidP="008858D4">
      <w:r>
        <w:t xml:space="preserve">The data will be analysed on an intention to treat (ITT) basis with all randomised participants contributing to the primary analysis of the primary endpoint. The population to be analysed for the primary endpoint, the full analysis set, will be described including a justification of any </w:t>
      </w:r>
      <w:r w:rsidR="008B3C18">
        <w:t>participant</w:t>
      </w:r>
      <w:r>
        <w:t>s that were excluded.</w:t>
      </w:r>
    </w:p>
    <w:p w14:paraId="1BF430DE" w14:textId="1A739AE9" w:rsidR="000F0612" w:rsidRDefault="002C1020" w:rsidP="000F0612">
      <w:pPr>
        <w:pStyle w:val="Heading2"/>
      </w:pPr>
      <w:bookmarkStart w:id="30" w:name="_Toc532481367"/>
      <w:r>
        <w:t>Overview</w:t>
      </w:r>
      <w:r w:rsidR="000F0612">
        <w:t xml:space="preserve"> of Trial Processes</w:t>
      </w:r>
      <w:bookmarkEnd w:id="30"/>
    </w:p>
    <w:p w14:paraId="716BF217" w14:textId="34F26E52" w:rsidR="009866C3" w:rsidRDefault="009866C3" w:rsidP="009866C3">
      <w:r>
        <w:t>Prospective participants (newborn infants) will be identified by a member of the study team by screening admission lists of maternity wards at participating hospitals or by referral by the treating team. Prospective participants may also be recruited from other settings.</w:t>
      </w:r>
    </w:p>
    <w:p w14:paraId="2E5AB033" w14:textId="0C495756" w:rsidR="000F0612" w:rsidRDefault="000F0612" w:rsidP="009866C3">
      <w:r>
        <w:t>After</w:t>
      </w:r>
      <w:r w:rsidR="00BD56F9">
        <w:t xml:space="preserve"> </w:t>
      </w:r>
      <w:r w:rsidR="008543C5">
        <w:t xml:space="preserve">participants provide </w:t>
      </w:r>
      <w:r>
        <w:t xml:space="preserve">consent and inclusion criteria </w:t>
      </w:r>
      <w:r w:rsidR="008543C5">
        <w:t>have been met,</w:t>
      </w:r>
      <w:r>
        <w:t xml:space="preserve"> </w:t>
      </w:r>
      <w:r w:rsidR="008543C5">
        <w:t>we undertake</w:t>
      </w:r>
      <w:r w:rsidR="002C1020">
        <w:t xml:space="preserve"> </w:t>
      </w:r>
      <w:r>
        <w:t xml:space="preserve">baseline assessment, serum sampling (blood sample), randomisation and vaccination and (optionally) saliva genetic sampling. </w:t>
      </w:r>
      <w:r w:rsidR="002357EA">
        <w:t xml:space="preserve">Note - once they have been randomised, the infant is enrolled in the study. </w:t>
      </w:r>
      <w:r>
        <w:t>If blood sampling is refused or unsuccessful the infant can still be enrolled.</w:t>
      </w:r>
      <w:r w:rsidR="002C1020">
        <w:t xml:space="preserve"> As noted earlier</w:t>
      </w:r>
      <w:r>
        <w:t>, blood will be collected from a maximum of 250 infants. The baseline data collected includes demographics, prior vaccination history, current illnesses, previous confirmed RV infection, breast feeding status and anthropometric indices (</w:t>
      </w:r>
      <w:r w:rsidR="00E8314A">
        <w:t xml:space="preserve">see </w:t>
      </w:r>
      <w:r>
        <w:t>protocol section 9.4</w:t>
      </w:r>
      <w:r w:rsidR="00E8314A">
        <w:t xml:space="preserve"> for further detail</w:t>
      </w:r>
      <w:r>
        <w:t>).</w:t>
      </w:r>
    </w:p>
    <w:p w14:paraId="68264D9F" w14:textId="17FB3AED" w:rsidR="000F0612" w:rsidRDefault="000F0612" w:rsidP="0006399A">
      <w:r>
        <w:t xml:space="preserve">The above procedures (consent through to vaccination) should all occur within 12 hours of each other (protocol section 9.4.1.5). Study day 1 is defined </w:t>
      </w:r>
      <w:r w:rsidR="00E8314A">
        <w:t xml:space="preserve">as </w:t>
      </w:r>
      <w:r>
        <w:t xml:space="preserve">the day (starting from midnight) that vaccination </w:t>
      </w:r>
      <w:r w:rsidR="00FA6065">
        <w:t>(ROTARIX</w:t>
      </w:r>
      <w:r w:rsidR="0006399A" w:rsidRPr="0006399A">
        <w:t xml:space="preserve"> </w:t>
      </w:r>
      <w:r w:rsidR="0006399A">
        <w:t>– a human monovalent oral live-attenuated vaccine that contains the most common human disease serotype</w:t>
      </w:r>
      <w:r w:rsidR="00FA6065">
        <w:t xml:space="preserve">, syn. RV1) </w:t>
      </w:r>
      <w:r>
        <w:t xml:space="preserve">occurs regardless of the time vaccination </w:t>
      </w:r>
      <w:r w:rsidR="00E8314A">
        <w:t>was</w:t>
      </w:r>
      <w:r>
        <w:t xml:space="preserve"> administered.</w:t>
      </w:r>
    </w:p>
    <w:p w14:paraId="207CB657" w14:textId="1A8640AB" w:rsidR="000F0612" w:rsidRDefault="00177D42" w:rsidP="000F0612">
      <w:r>
        <w:t>The first f</w:t>
      </w:r>
      <w:r w:rsidR="000F0612">
        <w:t xml:space="preserve">ollow up visit </w:t>
      </w:r>
      <w:r>
        <w:t xml:space="preserve">(follow-up </w:t>
      </w:r>
      <w:r w:rsidR="000F0612">
        <w:t>1</w:t>
      </w:r>
      <w:r>
        <w:t>)</w:t>
      </w:r>
      <w:r w:rsidR="000F0612">
        <w:t xml:space="preserve"> is intended to occur between day 28 and 55 </w:t>
      </w:r>
      <w:r>
        <w:t xml:space="preserve">(inclusive) </w:t>
      </w:r>
      <w:r w:rsidR="000F0612">
        <w:t>and involves checking for elimination criteria</w:t>
      </w:r>
      <w:r w:rsidR="002B795E">
        <w:t xml:space="preserve"> and</w:t>
      </w:r>
      <w:r w:rsidR="000F0612">
        <w:t xml:space="preserve"> </w:t>
      </w:r>
      <w:r w:rsidR="00E8314A">
        <w:t>collecting</w:t>
      </w:r>
      <w:r w:rsidR="000F0612">
        <w:t xml:space="preserve"> a follow-up blood sample (if </w:t>
      </w:r>
      <w:r w:rsidR="00E8314A">
        <w:t xml:space="preserve">an </w:t>
      </w:r>
      <w:r w:rsidR="000F0612">
        <w:t xml:space="preserve">initial sample </w:t>
      </w:r>
      <w:r w:rsidR="00E8314A">
        <w:t>was collected</w:t>
      </w:r>
      <w:r w:rsidR="000F0612">
        <w:t xml:space="preserve">) (protocol section 9.4.2). From the baseline sample and follow up sample results we will </w:t>
      </w:r>
      <w:r w:rsidR="000C24DF">
        <w:t>assess</w:t>
      </w:r>
      <w:r w:rsidR="000F0612">
        <w:t xml:space="preserve"> the seroconversion status associated with the second dose and the third dose respectively. However, the reality is that the first scheduled vaccination may have been missed and so we </w:t>
      </w:r>
      <w:r w:rsidR="00AD0F0D">
        <w:t>might</w:t>
      </w:r>
      <w:r w:rsidR="00E8314A">
        <w:t xml:space="preserve"> </w:t>
      </w:r>
      <w:r w:rsidR="008512E5">
        <w:t>really</w:t>
      </w:r>
      <w:r w:rsidR="00E8314A">
        <w:t xml:space="preserve"> know</w:t>
      </w:r>
      <w:r w:rsidR="000F0612">
        <w:t xml:space="preserve"> </w:t>
      </w:r>
      <w:r w:rsidR="000325AD">
        <w:t>is</w:t>
      </w:r>
      <w:r w:rsidR="000F0612">
        <w:t xml:space="preserve"> the seroconversion status associated with the first and second dose.</w:t>
      </w:r>
    </w:p>
    <w:p w14:paraId="64B85304" w14:textId="59578FA7" w:rsidR="00CA0915" w:rsidRDefault="000F0612" w:rsidP="000F0612">
      <w:r>
        <w:t>On-going surveillance of all participants occurs until 36 months (</w:t>
      </w:r>
      <w:r w:rsidR="00392CFC">
        <w:t xml:space="preserve">and </w:t>
      </w:r>
      <w:r w:rsidR="008D1ED7">
        <w:t>with</w:t>
      </w:r>
      <w:r w:rsidR="00392CFC">
        <w:t>in</w:t>
      </w:r>
      <w:r w:rsidR="008D1ED7">
        <w:t xml:space="preserve"> a window of </w:t>
      </w:r>
      <w:r w:rsidR="00836DC9">
        <w:t xml:space="preserve">up to </w:t>
      </w:r>
      <w:r w:rsidR="008D1ED7">
        <w:t xml:space="preserve">36 months and 4 </w:t>
      </w:r>
      <w:r>
        <w:t>week</w:t>
      </w:r>
      <w:r w:rsidR="008D1ED7">
        <w:t>s)</w:t>
      </w:r>
      <w:r>
        <w:t>. The first check is on the participants medical records within 30 to 40 days of vaccination to determine whether any hospitalisations have occurred. Thereafter, more detailed medical record review</w:t>
      </w:r>
      <w:r w:rsidR="00672AEA">
        <w:t>s</w:t>
      </w:r>
      <w:r>
        <w:t xml:space="preserve"> will occur every 6 months after vaccination to determine whether medical attendance occurred for diarrhoea/gastro or any adverse events. The surveillance period is ongoing until the end of the study, defined as the date of the last child’s third birthday (protocol section 9.4.3). However, the trial may also cease for other reasons.</w:t>
      </w:r>
    </w:p>
    <w:p w14:paraId="26118CD5" w14:textId="5016791A" w:rsidR="00C92509" w:rsidRDefault="00C92509" w:rsidP="00C92509">
      <w:pPr>
        <w:pStyle w:val="Heading2"/>
      </w:pPr>
      <w:bookmarkStart w:id="31" w:name="_Toc532481368"/>
      <w:r>
        <w:lastRenderedPageBreak/>
        <w:t>Eligibility</w:t>
      </w:r>
      <w:bookmarkEnd w:id="31"/>
    </w:p>
    <w:p w14:paraId="36EAD39C" w14:textId="6FC3B06B" w:rsidR="00716392" w:rsidRDefault="00CC01F3" w:rsidP="00E44E5F">
      <w:r>
        <w:t>Full p</w:t>
      </w:r>
      <w:r w:rsidR="00716392">
        <w:t>articipant eligibility</w:t>
      </w:r>
      <w:r w:rsidR="00146291">
        <w:t>/inclusion criteria are documented in the protocol section 8.2</w:t>
      </w:r>
      <w:r w:rsidR="00716392">
        <w:t>.</w:t>
      </w:r>
      <w:r w:rsidR="00146291">
        <w:t xml:space="preserve"> In brief, participants must be between 6 months and less than 12 months, identify as ATSI, have received 1 or 2 prior doses of RV1</w:t>
      </w:r>
      <w:r>
        <w:t xml:space="preserve"> and</w:t>
      </w:r>
      <w:r w:rsidR="00146291">
        <w:t xml:space="preserve"> be willing to participate</w:t>
      </w:r>
      <w:r w:rsidR="00A61C9D">
        <w:t xml:space="preserve"> (as informed by legal care giver)</w:t>
      </w:r>
      <w:r>
        <w:t>.</w:t>
      </w:r>
    </w:p>
    <w:p w14:paraId="3F01983C" w14:textId="1DEE0F5E" w:rsidR="00BB31EF" w:rsidRDefault="00BB31EF" w:rsidP="00E44E5F">
      <w:r>
        <w:t>Exclusion and elimination criteria are also detailed in section 8 of the protocol.</w:t>
      </w:r>
    </w:p>
    <w:p w14:paraId="72023A18" w14:textId="13C27F10" w:rsidR="002E1249" w:rsidRPr="00716392" w:rsidRDefault="00E31A0C" w:rsidP="00E31A0C">
      <w:r>
        <w:t xml:space="preserve">Protocol section 9.1 details the </w:t>
      </w:r>
      <w:r w:rsidR="002E1249">
        <w:t xml:space="preserve">reasons </w:t>
      </w:r>
      <w:r>
        <w:t>that should be recorded in the event of</w:t>
      </w:r>
      <w:r w:rsidR="002E1249">
        <w:t xml:space="preserve"> participant non-eligibility.</w:t>
      </w:r>
    </w:p>
    <w:p w14:paraId="7CD56987" w14:textId="14D28410" w:rsidR="005746C6" w:rsidRDefault="005746C6" w:rsidP="005746C6">
      <w:pPr>
        <w:pStyle w:val="Heading2"/>
      </w:pPr>
      <w:bookmarkStart w:id="32" w:name="_Toc532481369"/>
      <w:r>
        <w:t>Participant flowchart</w:t>
      </w:r>
      <w:bookmarkEnd w:id="32"/>
    </w:p>
    <w:p w14:paraId="223E67BE" w14:textId="70AC13EA" w:rsidR="005746C6" w:rsidRDefault="009823B3" w:rsidP="005746C6">
      <w:r w:rsidRPr="009823B3">
        <w:t>All p</w:t>
      </w:r>
      <w:r>
        <w:t>articipants</w:t>
      </w:r>
      <w:r w:rsidRPr="009823B3">
        <w:t xml:space="preserve"> who provide informed consent will be accounted for in the final study report and their progress in the study will be accounted for using a CONSORT-style flow diagram</w:t>
      </w:r>
      <w:r>
        <w:t xml:space="preserve"> (see Figure 1)</w:t>
      </w:r>
      <w:r w:rsidRPr="009823B3">
        <w:t xml:space="preserve">. The number (percentage) of participants </w:t>
      </w:r>
      <w:r>
        <w:t xml:space="preserve">who provide informed consent, are allocated to each </w:t>
      </w:r>
      <w:r w:rsidRPr="009823B3">
        <w:t>treatment group</w:t>
      </w:r>
      <w:r>
        <w:t xml:space="preserve"> and loss to follow-up, along with reasons for </w:t>
      </w:r>
      <w:r w:rsidRPr="009823B3">
        <w:t>study withdrawal, and major protocol deviations and violations</w:t>
      </w:r>
      <w:r>
        <w:t xml:space="preserve"> will be documented</w:t>
      </w:r>
      <w:r w:rsidRPr="009823B3">
        <w:t>.</w:t>
      </w:r>
    </w:p>
    <w:p w14:paraId="233AD344" w14:textId="77777777" w:rsidR="004602FC" w:rsidRDefault="00A133B7" w:rsidP="004602FC">
      <w:pPr>
        <w:keepNext/>
      </w:pPr>
      <w:r>
        <w:rPr>
          <w:noProof/>
          <w:lang w:eastAsia="en-AU"/>
        </w:rPr>
        <w:drawing>
          <wp:inline distT="0" distB="0" distL="0" distR="0" wp14:anchorId="08B93768" wp14:editId="7F400D7C">
            <wp:extent cx="4604469" cy="4277801"/>
            <wp:effectExtent l="0" t="0" r="571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3938" cy="4286598"/>
                    </a:xfrm>
                    <a:prstGeom prst="rect">
                      <a:avLst/>
                    </a:prstGeom>
                  </pic:spPr>
                </pic:pic>
              </a:graphicData>
            </a:graphic>
          </wp:inline>
        </w:drawing>
      </w:r>
    </w:p>
    <w:p w14:paraId="40E02902" w14:textId="23568096" w:rsidR="00A74B4E" w:rsidRDefault="004602FC" w:rsidP="004602FC">
      <w:pPr>
        <w:pStyle w:val="Caption"/>
      </w:pPr>
      <w:bookmarkStart w:id="33" w:name="_Ref532204265"/>
      <w:r>
        <w:t xml:space="preserve">Figure </w:t>
      </w:r>
      <w:r w:rsidR="00FF1568">
        <w:rPr>
          <w:noProof/>
        </w:rPr>
        <w:fldChar w:fldCharType="begin"/>
      </w:r>
      <w:r w:rsidR="00FF1568">
        <w:rPr>
          <w:noProof/>
        </w:rPr>
        <w:instrText xml:space="preserve"> SEQ Figure \* ARABIC </w:instrText>
      </w:r>
      <w:r w:rsidR="00FF1568">
        <w:rPr>
          <w:noProof/>
        </w:rPr>
        <w:fldChar w:fldCharType="separate"/>
      </w:r>
      <w:r w:rsidR="008B3C18">
        <w:rPr>
          <w:noProof/>
        </w:rPr>
        <w:t>1</w:t>
      </w:r>
      <w:r w:rsidR="00FF1568">
        <w:rPr>
          <w:noProof/>
        </w:rPr>
        <w:fldChar w:fldCharType="end"/>
      </w:r>
      <w:bookmarkEnd w:id="33"/>
      <w:r>
        <w:t xml:space="preserve"> Consort 2010 flowchart</w:t>
      </w:r>
      <w:r w:rsidR="00140459">
        <w:t xml:space="preserve"> (participants are defined as enrolled once they have been randomised).</w:t>
      </w:r>
    </w:p>
    <w:p w14:paraId="30BB563F" w14:textId="7592A584" w:rsidR="00716392" w:rsidRDefault="00716392" w:rsidP="00716392">
      <w:pPr>
        <w:pStyle w:val="Heading2"/>
      </w:pPr>
      <w:bookmarkStart w:id="34" w:name="_Toc532481370"/>
      <w:r>
        <w:t>Level of withdrawal</w:t>
      </w:r>
      <w:bookmarkEnd w:id="34"/>
    </w:p>
    <w:p w14:paraId="6B6173CC" w14:textId="459985B5" w:rsidR="00716392" w:rsidRDefault="00DC1EED" w:rsidP="00DC1EED">
      <w:r>
        <w:t>We will document the r</w:t>
      </w:r>
      <w:r w:rsidR="00716392">
        <w:t xml:space="preserve">easons and details </w:t>
      </w:r>
      <w:r w:rsidR="00FB2300">
        <w:t xml:space="preserve">relating to loss to follow up and </w:t>
      </w:r>
      <w:r w:rsidR="00716392">
        <w:t>withdraw</w:t>
      </w:r>
      <w:r w:rsidR="00FB2300">
        <w:t>a</w:t>
      </w:r>
      <w:r w:rsidR="00716392">
        <w:t>l</w:t>
      </w:r>
      <w:r w:rsidR="008926F7">
        <w:t>. Withdrawal may occur due to elimination criteria being met or the by choice of the legal care giver.</w:t>
      </w:r>
    </w:p>
    <w:p w14:paraId="78A21390" w14:textId="14A45113" w:rsidR="005746C6" w:rsidRDefault="00716392" w:rsidP="00716392">
      <w:pPr>
        <w:pStyle w:val="Heading2"/>
      </w:pPr>
      <w:bookmarkStart w:id="35" w:name="_Toc532481371"/>
      <w:r w:rsidRPr="00716392">
        <w:t>Baseline characteristics to be summarised</w:t>
      </w:r>
      <w:bookmarkEnd w:id="35"/>
    </w:p>
    <w:p w14:paraId="1373BBBC" w14:textId="77777777" w:rsidR="00BF29D4" w:rsidRDefault="00BF29D4" w:rsidP="0016781B">
      <w:r w:rsidRPr="00BF29D4">
        <w:t xml:space="preserve">Demographic and other baseline characteristics will be summarised by assigned treatment group </w:t>
      </w:r>
      <w:r>
        <w:t xml:space="preserve">for the </w:t>
      </w:r>
      <w:r w:rsidRPr="00BF29D4">
        <w:t>ITT</w:t>
      </w:r>
      <w:r>
        <w:t xml:space="preserve"> population</w:t>
      </w:r>
      <w:r w:rsidRPr="00BF29D4">
        <w:t xml:space="preserve">. </w:t>
      </w:r>
      <w:r>
        <w:t>These include:</w:t>
      </w:r>
    </w:p>
    <w:p w14:paraId="51A61FF6" w14:textId="77777777" w:rsidR="00CD655D" w:rsidRDefault="0016781B" w:rsidP="0016781B">
      <w:pPr>
        <w:pStyle w:val="ListParagraph"/>
        <w:numPr>
          <w:ilvl w:val="0"/>
          <w:numId w:val="15"/>
        </w:numPr>
      </w:pPr>
      <w:r>
        <w:lastRenderedPageBreak/>
        <w:t xml:space="preserve">Demographics: </w:t>
      </w:r>
      <w:r w:rsidR="00CD655D">
        <w:t>age [</w:t>
      </w:r>
      <w:r w:rsidR="00CD655D" w:rsidRPr="00CD655D">
        <w:rPr>
          <w:i/>
        </w:rPr>
        <w:t>RANDDT-Birthdate</w:t>
      </w:r>
      <w:r w:rsidR="00CD655D">
        <w:t xml:space="preserve">], </w:t>
      </w:r>
      <w:r>
        <w:t>gender</w:t>
      </w:r>
      <w:r w:rsidR="00CD655D">
        <w:t xml:space="preserve"> [</w:t>
      </w:r>
      <w:r w:rsidR="00CD655D" w:rsidRPr="00CD655D">
        <w:rPr>
          <w:i/>
        </w:rPr>
        <w:t>Gender</w:t>
      </w:r>
      <w:r w:rsidR="00CD655D">
        <w:t>]</w:t>
      </w:r>
      <w:r>
        <w:t>, Indigenous status</w:t>
      </w:r>
      <w:r w:rsidR="00CD655D">
        <w:t xml:space="preserve"> [</w:t>
      </w:r>
      <w:r w:rsidR="00CD655D" w:rsidRPr="00CD655D">
        <w:rPr>
          <w:i/>
        </w:rPr>
        <w:t>INDIGSTAT</w:t>
      </w:r>
      <w:r w:rsidR="00CD655D">
        <w:t>]</w:t>
      </w:r>
      <w:r>
        <w:t xml:space="preserve">, </w:t>
      </w:r>
      <w:r w:rsidR="00CD655D">
        <w:t>usual place of residence [</w:t>
      </w:r>
      <w:r w:rsidR="00CD655D" w:rsidRPr="00CD655D">
        <w:rPr>
          <w:i/>
        </w:rPr>
        <w:t>RESCLASS</w:t>
      </w:r>
      <w:r w:rsidR="00CD655D">
        <w:t xml:space="preserve">] and </w:t>
      </w:r>
      <w:r>
        <w:t xml:space="preserve">place of residence the  night </w:t>
      </w:r>
      <w:r w:rsidR="00CD655D">
        <w:t>before hospital admission [</w:t>
      </w:r>
      <w:r w:rsidR="00CD655D" w:rsidRPr="00CD655D">
        <w:rPr>
          <w:i/>
        </w:rPr>
        <w:t>ADMITCLASS</w:t>
      </w:r>
      <w:r w:rsidR="00CD655D">
        <w:t>].</w:t>
      </w:r>
    </w:p>
    <w:p w14:paraId="6E79F7B3" w14:textId="1096581C" w:rsidR="00CD655D" w:rsidRDefault="00CD655D" w:rsidP="00CD655D">
      <w:pPr>
        <w:pStyle w:val="ListParagraph"/>
        <w:numPr>
          <w:ilvl w:val="0"/>
          <w:numId w:val="15"/>
        </w:numPr>
      </w:pPr>
      <w:r w:rsidRPr="00CD655D">
        <w:t>Anthropometric indices</w:t>
      </w:r>
      <w:r>
        <w:t>: height [</w:t>
      </w:r>
      <w:r w:rsidRPr="00CD655D">
        <w:rPr>
          <w:i/>
        </w:rPr>
        <w:t>RANDHGT</w:t>
      </w:r>
      <w:r>
        <w:t>], weight [</w:t>
      </w:r>
      <w:r w:rsidRPr="00CD655D">
        <w:rPr>
          <w:i/>
        </w:rPr>
        <w:t>RANDWT</w:t>
      </w:r>
      <w:r>
        <w:t>] and mid upper arm circumference [</w:t>
      </w:r>
      <w:r w:rsidRPr="00CD655D">
        <w:rPr>
          <w:i/>
        </w:rPr>
        <w:t>ARMCIRC</w:t>
      </w:r>
      <w:r>
        <w:t>].</w:t>
      </w:r>
    </w:p>
    <w:p w14:paraId="6ED5DE82" w14:textId="0B2371A3" w:rsidR="0016781B" w:rsidRDefault="00CD655D" w:rsidP="0016781B">
      <w:pPr>
        <w:pStyle w:val="ListParagraph"/>
        <w:numPr>
          <w:ilvl w:val="0"/>
          <w:numId w:val="15"/>
        </w:numPr>
      </w:pPr>
      <w:r>
        <w:t>History of presenting illness: duration of diarrhoea [</w:t>
      </w:r>
      <w:r w:rsidRPr="00CD655D">
        <w:rPr>
          <w:i/>
        </w:rPr>
        <w:t>DIARRDUR</w:t>
      </w:r>
      <w:r>
        <w:t>], grade of diarrhoea [</w:t>
      </w:r>
      <w:r w:rsidRPr="00CD655D">
        <w:rPr>
          <w:i/>
        </w:rPr>
        <w:t>DIARRHGD</w:t>
      </w:r>
      <w:r>
        <w:t>], temperature [</w:t>
      </w:r>
      <w:r w:rsidRPr="00CD655D">
        <w:rPr>
          <w:i/>
        </w:rPr>
        <w:t>RANDTEMP</w:t>
      </w:r>
      <w:r>
        <w:t>], pulse [</w:t>
      </w:r>
      <w:r w:rsidRPr="00CD655D">
        <w:rPr>
          <w:i/>
        </w:rPr>
        <w:t>RANDPULSE</w:t>
      </w:r>
      <w:r>
        <w:t>], respiration rate [</w:t>
      </w:r>
      <w:r w:rsidRPr="00CD655D">
        <w:rPr>
          <w:i/>
        </w:rPr>
        <w:t>RANDRESPS</w:t>
      </w:r>
      <w:r>
        <w:t>] and hydration status [HydrStat]</w:t>
      </w:r>
      <w:r w:rsidR="0016781B">
        <w:t>.</w:t>
      </w:r>
    </w:p>
    <w:p w14:paraId="1DC60BED" w14:textId="69EDA39D" w:rsidR="0016781B" w:rsidRDefault="0016781B" w:rsidP="0016781B">
      <w:pPr>
        <w:pStyle w:val="ListParagraph"/>
        <w:numPr>
          <w:ilvl w:val="0"/>
          <w:numId w:val="15"/>
        </w:numPr>
      </w:pPr>
      <w:r>
        <w:t xml:space="preserve">Prior vaccination history obtained from </w:t>
      </w:r>
      <w:r w:rsidR="00CD655D">
        <w:t>parent/vaccine record/</w:t>
      </w:r>
      <w:r>
        <w:t>AIR/NTIR database</w:t>
      </w:r>
      <w:r w:rsidR="00CD655D">
        <w:t>: number of doses of rotavirus vaccine received [</w:t>
      </w:r>
      <w:r w:rsidR="00CD655D" w:rsidRPr="00CD655D">
        <w:rPr>
          <w:i/>
        </w:rPr>
        <w:t>derived from ROTAVACCDT &amp; ROTAVACCTYP</w:t>
      </w:r>
      <w:r w:rsidR="00CD655D">
        <w:t>]</w:t>
      </w:r>
    </w:p>
    <w:p w14:paraId="51C44FC0" w14:textId="48954B6E" w:rsidR="0016781B" w:rsidRDefault="00CD655D" w:rsidP="00CD655D">
      <w:pPr>
        <w:pStyle w:val="ListParagraph"/>
        <w:numPr>
          <w:ilvl w:val="0"/>
          <w:numId w:val="15"/>
        </w:numPr>
      </w:pPr>
      <w:r>
        <w:t xml:space="preserve">Medical history </w:t>
      </w:r>
      <w:r w:rsidRPr="00CD655D">
        <w:t>prior to enrolment</w:t>
      </w:r>
      <w:r>
        <w:t>:</w:t>
      </w:r>
      <w:r w:rsidRPr="00CD655D">
        <w:t xml:space="preserve"> includ</w:t>
      </w:r>
      <w:r>
        <w:t>ing</w:t>
      </w:r>
      <w:r w:rsidRPr="00CD655D">
        <w:t xml:space="preserve"> condition [MHCAT], whether start date prior to randomisation [RANDDT-MHSTDAT], duration [MHSTDAT-MHENDAT] and whether ongoing at enrolment [MHONGO])</w:t>
      </w:r>
      <w:r w:rsidR="0016781B">
        <w:t>.</w:t>
      </w:r>
    </w:p>
    <w:p w14:paraId="227BA5F6" w14:textId="12261DF4" w:rsidR="00691F2A" w:rsidRDefault="00691F2A" w:rsidP="00691F2A">
      <w:pPr>
        <w:pStyle w:val="ListParagraph"/>
        <w:numPr>
          <w:ilvl w:val="0"/>
          <w:numId w:val="15"/>
        </w:numPr>
      </w:pPr>
      <w:r w:rsidRPr="00691F2A">
        <w:t>Medications prior to enrolment</w:t>
      </w:r>
      <w:r>
        <w:t>:</w:t>
      </w:r>
      <w:r w:rsidRPr="00691F2A">
        <w:t xml:space="preserve"> (including medication generic name [Medication], indication [Indication], whether start date prior to randomisation (RANDDT-MHSTDAT), duration [MHSTDAT-MHENDAT] and whether ongoing at start of study period [MHONGO])</w:t>
      </w:r>
    </w:p>
    <w:p w14:paraId="5C840AC3" w14:textId="77777777" w:rsidR="00BF29D4" w:rsidRDefault="00BF29D4" w:rsidP="00BF29D4">
      <w:r w:rsidRPr="00BF29D4">
        <w:t xml:space="preserve">Categorical variables will be summarised by frequencies and percentages. Percentages will be calculated according to the number of patients for whom data are available (observed). Where values are missing, the denominator, which will be less than the number of patients assigned to the treatment group, will be reported either in the body or a footnote in the summary table. Continuous variables with symmetric distributions will be summarised by treatment group using mean and standard deviation, whereas continuous variables with asymmetric distributions will be summarised using median and interquartile range (25% </w:t>
      </w:r>
      <w:r>
        <w:t>and</w:t>
      </w:r>
      <w:r w:rsidRPr="00BF29D4">
        <w:t xml:space="preserve"> 75% percentiles).</w:t>
      </w:r>
    </w:p>
    <w:p w14:paraId="37735032" w14:textId="6EA986B7" w:rsidR="005E4F88" w:rsidRDefault="005E4F88" w:rsidP="005E4F88">
      <w:pPr>
        <w:pStyle w:val="Heading2"/>
      </w:pPr>
      <w:bookmarkStart w:id="36" w:name="_Toc532481372"/>
      <w:r>
        <w:t>Data Source</w:t>
      </w:r>
      <w:bookmarkEnd w:id="36"/>
    </w:p>
    <w:p w14:paraId="7C0EC07B" w14:textId="5DF1F015" w:rsidR="003A3A3B" w:rsidRDefault="003A3A3B" w:rsidP="003A3A3B">
      <w:r>
        <w:t>Data will be sourced from a specifically designed clinical record form (CRF) comprising consent forms, eligibility assessment, visit record, adverse event details and protocol deviations.</w:t>
      </w:r>
      <w:r w:rsidR="0060060D">
        <w:t xml:space="preserve"> </w:t>
      </w:r>
      <w:bookmarkStart w:id="37" w:name="_Hlk15389400"/>
      <w:r w:rsidR="0060060D">
        <w:t>All data will be entered into a online database build in Medrio with data queries raised by the data manager and trial statistician, who are also responsible for data collection</w:t>
      </w:r>
      <w:r>
        <w:t>.</w:t>
      </w:r>
      <w:bookmarkEnd w:id="37"/>
    </w:p>
    <w:p w14:paraId="66DEA4B1" w14:textId="58DEF1B0" w:rsidR="008C5784" w:rsidRDefault="008C5784" w:rsidP="008C5784">
      <w:r>
        <w:t xml:space="preserve">Data is sourced from a specifically designed clinical record form (CRF) and parent-reported diary card and further supplemented by data from laboratory and pharmacy records and medical records based on reviews performed at Study Day 30 and Day 60. CRF entries will be considered source data if the CRF is the site of the original recording (e.g. there is no other written or electronic record of data). </w:t>
      </w:r>
      <w:r w:rsidRPr="008C5784">
        <w:t>All data will be entered into a</w:t>
      </w:r>
      <w:r>
        <w:t>n</w:t>
      </w:r>
      <w:r w:rsidRPr="008C5784">
        <w:t xml:space="preserve"> online database build in Medrio </w:t>
      </w:r>
      <w:r>
        <w:t>by study personnel who remain blinded to the treatment allocation. D</w:t>
      </w:r>
      <w:r w:rsidRPr="008C5784">
        <w:t xml:space="preserve">ata queries </w:t>
      </w:r>
      <w:r>
        <w:t xml:space="preserve">are </w:t>
      </w:r>
      <w:r w:rsidRPr="008C5784">
        <w:t>raised by the data manager.</w:t>
      </w:r>
      <w:r>
        <w:t xml:space="preserve"> The final planned analysis, outlined in the protocol and detailed in this SAP, will be performed only after the last </w:t>
      </w:r>
      <w:r w:rsidR="008B3C18">
        <w:t>participant</w:t>
      </w:r>
      <w:r>
        <w:t xml:space="preserve"> has completed Study Day 60 and the database has been cleaned and locked.</w:t>
      </w:r>
    </w:p>
    <w:p w14:paraId="72B67F00" w14:textId="709BABD3" w:rsidR="008C5784" w:rsidRDefault="008C5784" w:rsidP="008C5784">
      <w:r>
        <w:t>SAEs and measures of study implementation and conduct have been monitored on a regular basis by a Data and Safety Monitoring Board (DSMB). Only DSMB members and statisticians compiling closed-session reports for DSMB meetings will have access to un-blinded interim data and results.</w:t>
      </w:r>
    </w:p>
    <w:p w14:paraId="1301D37F" w14:textId="56060791" w:rsidR="0060757D" w:rsidRDefault="0060757D" w:rsidP="0060757D">
      <w:pPr>
        <w:pStyle w:val="Heading1"/>
      </w:pPr>
      <w:bookmarkStart w:id="38" w:name="_Toc532481373"/>
      <w:r w:rsidRPr="00C20089">
        <w:t xml:space="preserve">Configuration </w:t>
      </w:r>
      <w:r w:rsidR="00B55A5A">
        <w:t>a</w:t>
      </w:r>
      <w:r w:rsidRPr="00C20089">
        <w:t>nd Formatting Guidelines</w:t>
      </w:r>
      <w:bookmarkEnd w:id="38"/>
    </w:p>
    <w:p w14:paraId="481B774B" w14:textId="77777777" w:rsidR="0060757D" w:rsidRDefault="0060757D" w:rsidP="0060757D">
      <w:r>
        <w:t>Portrait orientation is the default for all tables, figures and data listings unless indicated otherwise.</w:t>
      </w:r>
    </w:p>
    <w:p w14:paraId="33300CF8" w14:textId="5F469D17" w:rsidR="0060757D" w:rsidRDefault="0060757D" w:rsidP="0060757D">
      <w:r>
        <w:t>All R script files developed for a table, figure or data listing will be self-contained to facilitate transfer of programs to multiple computing environments. A separate R script file will be written to produce each table, figure or listing.</w:t>
      </w:r>
    </w:p>
    <w:p w14:paraId="556E48A1" w14:textId="032AD525" w:rsidR="0060757D" w:rsidRPr="00C20089" w:rsidRDefault="0060757D" w:rsidP="0060757D">
      <w:pPr>
        <w:pStyle w:val="Heading2"/>
      </w:pPr>
      <w:bookmarkStart w:id="39" w:name="_Toc532481374"/>
      <w:r w:rsidRPr="00C20089">
        <w:lastRenderedPageBreak/>
        <w:t>Tables &amp; Listings</w:t>
      </w:r>
      <w:r w:rsidR="005566FE">
        <w:t xml:space="preserve"> (raw data)</w:t>
      </w:r>
      <w:bookmarkEnd w:id="39"/>
    </w:p>
    <w:p w14:paraId="3D55C7A3" w14:textId="18F185D0" w:rsidR="005D0C9A" w:rsidRDefault="0060757D" w:rsidP="0060757D">
      <w:r>
        <w:t>The first title line will be the number of the table or data listing. The second (and if required, third) title line will be the description of the table or data listing as indicated in the Planned Tables and Planned Listings sections below. All tables and data listings will have the name of the relevant R script file and a date-time stamp on the bottom of each output.</w:t>
      </w:r>
      <w:r w:rsidR="005D0C9A">
        <w:t xml:space="preserve"> Additionally:</w:t>
      </w:r>
    </w:p>
    <w:p w14:paraId="7ADDD120" w14:textId="7C9E6682" w:rsidR="005D0C9A" w:rsidRDefault="0060757D" w:rsidP="005D0C9A">
      <w:pPr>
        <w:pStyle w:val="ListParagraph"/>
        <w:numPr>
          <w:ilvl w:val="0"/>
          <w:numId w:val="18"/>
        </w:numPr>
      </w:pPr>
      <w:r>
        <w:t xml:space="preserve">Sample sizes shown with summary statistics are the number of </w:t>
      </w:r>
      <w:r w:rsidR="008B3C18">
        <w:t>participant</w:t>
      </w:r>
      <w:r>
        <w:t xml:space="preserve">s with non-missing values. </w:t>
      </w:r>
    </w:p>
    <w:p w14:paraId="3BC056DB" w14:textId="77777777" w:rsidR="005D0C9A" w:rsidRDefault="0060757D" w:rsidP="005D0C9A">
      <w:pPr>
        <w:pStyle w:val="ListParagraph"/>
        <w:numPr>
          <w:ilvl w:val="0"/>
          <w:numId w:val="18"/>
        </w:numPr>
      </w:pPr>
      <w:r>
        <w:t xml:space="preserve">Summaries for categorical variables will include only levels with observed data. Percentages corresponding to null categories (cells) will be suppressed. </w:t>
      </w:r>
    </w:p>
    <w:p w14:paraId="528BC2C6" w14:textId="77777777" w:rsidR="005D0C9A" w:rsidRDefault="0060757D" w:rsidP="005D0C9A">
      <w:pPr>
        <w:pStyle w:val="ListParagraph"/>
        <w:numPr>
          <w:ilvl w:val="0"/>
          <w:numId w:val="18"/>
        </w:numPr>
      </w:pPr>
      <w:r>
        <w:t xml:space="preserve">All summaries for continuous variables with symmetric distributions will include: N, mean and SD. </w:t>
      </w:r>
    </w:p>
    <w:p w14:paraId="05E293A6" w14:textId="77777777" w:rsidR="005D0C9A" w:rsidRDefault="0060757D" w:rsidP="005D0C9A">
      <w:pPr>
        <w:pStyle w:val="ListParagraph"/>
        <w:numPr>
          <w:ilvl w:val="0"/>
          <w:numId w:val="18"/>
        </w:numPr>
      </w:pPr>
      <w:r>
        <w:t xml:space="preserve">All summaries for continuous variables with asymmetric distributions will include: N, median and quartiles 25% and 75% (interquartile range). 95% confidence intervals, coefficient of variation (CV) or %CV may be used as appropriate. </w:t>
      </w:r>
    </w:p>
    <w:p w14:paraId="3B13B603" w14:textId="77777777" w:rsidR="005D0C9A" w:rsidRDefault="0060757D" w:rsidP="005D0C9A">
      <w:pPr>
        <w:pStyle w:val="ListParagraph"/>
        <w:numPr>
          <w:ilvl w:val="0"/>
          <w:numId w:val="18"/>
        </w:numPr>
      </w:pPr>
      <w:r>
        <w:t xml:space="preserve">All percentages </w:t>
      </w:r>
      <w:r w:rsidR="005D0C9A">
        <w:t>will</w:t>
      </w:r>
      <w:r>
        <w:t xml:space="preserve"> be rounded and reported to a single decimal place (xx.x%). If percentages are reported as integers, percentages greater than 0% but &lt;1% will be reported as &lt;1%, whereas percentages greater than 99% but &lt;100% will be reported as &gt;99%. A percentage of exactly 100% will be reported as 100%. </w:t>
      </w:r>
    </w:p>
    <w:p w14:paraId="2D17AE88" w14:textId="5EE966A5" w:rsidR="0060757D" w:rsidRDefault="0060757D" w:rsidP="005D0C9A">
      <w:pPr>
        <w:pStyle w:val="ListParagraph"/>
        <w:numPr>
          <w:ilvl w:val="0"/>
          <w:numId w:val="18"/>
        </w:numPr>
      </w:pPr>
      <w:r>
        <w:t>Summaries that include p-values will report the p-value to two decimal places if greater than 0.05 (i.e. non-significant) or to either three decimal places with a leading zero (e.g. p-value=0.001) or scientific notation for p-values &lt;0.001 (e.g. p-value=2x10-5).</w:t>
      </w:r>
    </w:p>
    <w:p w14:paraId="008F6437" w14:textId="77777777" w:rsidR="0060757D" w:rsidRDefault="0060757D" w:rsidP="0060757D">
      <w:pPr>
        <w:pStyle w:val="Heading2"/>
      </w:pPr>
      <w:bookmarkStart w:id="40" w:name="_Toc532481375"/>
      <w:r>
        <w:t>Figures</w:t>
      </w:r>
      <w:bookmarkEnd w:id="40"/>
    </w:p>
    <w:p w14:paraId="18043D11" w14:textId="77777777" w:rsidR="0060757D" w:rsidRDefault="0060757D" w:rsidP="0060757D">
      <w:r>
        <w:t xml:space="preserve">Legends will be included in all figures with more than one level or category for an explanatory variable (e.g. separate lines for males and females). Figure lines, including axes, should be wide enough to see the line even after rescaling. No figures will be created with titles to facilitate flexible use of the figures in reports, manuscripts and presentations; figure titles will be added after the file has been inserted into a WORD, PowerPoint or other such document. </w:t>
      </w:r>
    </w:p>
    <w:p w14:paraId="75A779A9" w14:textId="77777777" w:rsidR="0060757D" w:rsidRDefault="0060757D" w:rsidP="0060757D">
      <w:pPr>
        <w:pStyle w:val="Heading2"/>
      </w:pPr>
      <w:bookmarkStart w:id="41" w:name="_Toc532481376"/>
      <w:r>
        <w:t>Planned Tables</w:t>
      </w:r>
      <w:bookmarkEnd w:id="41"/>
    </w:p>
    <w:p w14:paraId="34F32E7C" w14:textId="3C73F1E1" w:rsidR="0060757D" w:rsidRDefault="0060757D" w:rsidP="0060757D">
      <w:r>
        <w:t>Table 1.</w:t>
      </w:r>
      <w:r>
        <w:tab/>
        <w:t>Enrolment</w:t>
      </w:r>
      <w:r w:rsidR="0060197F">
        <w:t xml:space="preserve">, </w:t>
      </w:r>
      <w:r>
        <w:t xml:space="preserve">age </w:t>
      </w:r>
      <w:r w:rsidR="0060197F">
        <w:t>[</w:t>
      </w:r>
      <w:r w:rsidR="0060197F" w:rsidRPr="0060197F">
        <w:rPr>
          <w:i/>
        </w:rPr>
        <w:t>RANDDT-Birthdate</w:t>
      </w:r>
      <w:r w:rsidR="0060197F">
        <w:t>] and remote status [</w:t>
      </w:r>
      <w:r w:rsidR="0060197F" w:rsidRPr="0060197F">
        <w:rPr>
          <w:i/>
        </w:rPr>
        <w:t>ADMITCLASS</w:t>
      </w:r>
      <w:r w:rsidR="0060197F">
        <w:t>] classification and randomisation strata [</w:t>
      </w:r>
      <w:r w:rsidR="0060197F" w:rsidRPr="0060197F">
        <w:rPr>
          <w:i/>
        </w:rPr>
        <w:t>STRATA</w:t>
      </w:r>
      <w:r w:rsidR="0060197F">
        <w:t>]</w:t>
      </w:r>
      <w:r>
        <w:t xml:space="preserve"> by </w:t>
      </w:r>
      <w:r w:rsidR="0060197F">
        <w:t>treatment arm [</w:t>
      </w:r>
      <w:r w:rsidR="0060197F" w:rsidRPr="0060197F">
        <w:rPr>
          <w:i/>
        </w:rPr>
        <w:t>TMTDSC</w:t>
      </w:r>
      <w:r w:rsidR="0060197F">
        <w:t xml:space="preserve">] and </w:t>
      </w:r>
      <w:r w:rsidR="00F25DD4">
        <w:t>site</w:t>
      </w:r>
      <w:r w:rsidR="0060197F">
        <w:t xml:space="preserve"> [</w:t>
      </w:r>
      <w:r w:rsidR="0060197F" w:rsidRPr="0060197F">
        <w:rPr>
          <w:i/>
        </w:rPr>
        <w:t>Site</w:t>
      </w:r>
      <w:r w:rsidR="0060197F">
        <w:t>]</w:t>
      </w:r>
    </w:p>
    <w:p w14:paraId="704B246F" w14:textId="3FB80E13" w:rsidR="0060757D" w:rsidRDefault="0060757D" w:rsidP="0060757D">
      <w:r>
        <w:t>Table 2.</w:t>
      </w:r>
      <w:r w:rsidR="00AE7500">
        <w:t xml:space="preserve"> </w:t>
      </w:r>
      <w:r w:rsidR="0060197F">
        <w:t xml:space="preserve">Consent [absent/present </w:t>
      </w:r>
      <w:r w:rsidR="0060197F" w:rsidRPr="0060197F">
        <w:rPr>
          <w:i/>
        </w:rPr>
        <w:t>CONSDT</w:t>
      </w:r>
      <w:r w:rsidR="0060197F">
        <w:t xml:space="preserve">], randomisation [absent/present </w:t>
      </w:r>
      <w:r w:rsidR="0060197F" w:rsidRPr="0060197F">
        <w:rPr>
          <w:i/>
        </w:rPr>
        <w:t>RANDDT</w:t>
      </w:r>
      <w:r w:rsidR="0060197F">
        <w:t>],  w</w:t>
      </w:r>
      <w:r>
        <w:t>ithdrawals</w:t>
      </w:r>
      <w:r w:rsidR="0060197F">
        <w:t xml:space="preserve"> [derived variable ….]</w:t>
      </w:r>
      <w:r>
        <w:t xml:space="preserve">, protocol deviations and violations </w:t>
      </w:r>
      <w:r w:rsidR="0060197F">
        <w:t xml:space="preserve">[derived variable …] </w:t>
      </w:r>
      <w:r w:rsidR="000B1EDE">
        <w:t xml:space="preserve">by </w:t>
      </w:r>
      <w:r w:rsidR="0060197F">
        <w:t>treatment arm [</w:t>
      </w:r>
      <w:r w:rsidR="0060197F" w:rsidRPr="0060197F">
        <w:rPr>
          <w:i/>
        </w:rPr>
        <w:t>TMTDSC</w:t>
      </w:r>
      <w:r w:rsidR="0060197F">
        <w:t>] and site [</w:t>
      </w:r>
      <w:r w:rsidR="0060197F" w:rsidRPr="0060197F">
        <w:rPr>
          <w:i/>
        </w:rPr>
        <w:t>Site</w:t>
      </w:r>
      <w:r w:rsidR="0060197F">
        <w:t>]</w:t>
      </w:r>
    </w:p>
    <w:p w14:paraId="450B3C1B" w14:textId="19563784" w:rsidR="0060197F" w:rsidRDefault="0060197F" w:rsidP="0060757D">
      <w:r>
        <w:t xml:space="preserve">Table 3. Eligibility criteria </w:t>
      </w:r>
      <w:r w:rsidR="00CD655D">
        <w:t>[</w:t>
      </w:r>
      <w:r w:rsidR="00CD655D" w:rsidRPr="00CD655D">
        <w:rPr>
          <w:i/>
        </w:rPr>
        <w:t>INC1-INC7,EXC1-EXC11</w:t>
      </w:r>
      <w:r w:rsidR="00CD655D">
        <w:t xml:space="preserve">] </w:t>
      </w:r>
      <w:r>
        <w:t>by treatment arm [</w:t>
      </w:r>
      <w:r w:rsidRPr="0060197F">
        <w:rPr>
          <w:i/>
        </w:rPr>
        <w:t>TMTDSC</w:t>
      </w:r>
      <w:r>
        <w:t>] and site [</w:t>
      </w:r>
      <w:r w:rsidRPr="0060197F">
        <w:rPr>
          <w:i/>
        </w:rPr>
        <w:t>Site</w:t>
      </w:r>
      <w:r>
        <w:t>]</w:t>
      </w:r>
    </w:p>
    <w:p w14:paraId="0DC1AAEB" w14:textId="1A36D2F2" w:rsidR="0060757D" w:rsidRDefault="0060757D" w:rsidP="0060757D">
      <w:r>
        <w:t xml:space="preserve">Table </w:t>
      </w:r>
      <w:r w:rsidR="006D526A">
        <w:t>4</w:t>
      </w:r>
      <w:r>
        <w:t>.</w:t>
      </w:r>
      <w:r>
        <w:tab/>
        <w:t xml:space="preserve">Demographic and baseline characteristics </w:t>
      </w:r>
      <w:r w:rsidR="00CD655D">
        <w:t xml:space="preserve">[see </w:t>
      </w:r>
      <w:r w:rsidR="00CD655D" w:rsidRPr="00CD655D">
        <w:rPr>
          <w:i/>
        </w:rPr>
        <w:t>Baseline Characteristics</w:t>
      </w:r>
      <w:r w:rsidR="00CD655D">
        <w:t xml:space="preserve"> on page 15</w:t>
      </w:r>
      <w:r w:rsidR="00691F2A">
        <w:t>, excluding medical history and medications</w:t>
      </w:r>
      <w:r w:rsidR="00CD655D">
        <w:t xml:space="preserve">] </w:t>
      </w:r>
      <w:r>
        <w:t xml:space="preserve">by </w:t>
      </w:r>
      <w:r w:rsidR="0060197F">
        <w:t>treatment arm [</w:t>
      </w:r>
      <w:r w:rsidR="0060197F" w:rsidRPr="0060197F">
        <w:rPr>
          <w:i/>
        </w:rPr>
        <w:t>TMTDSC</w:t>
      </w:r>
      <w:r w:rsidR="0060197F">
        <w:t>] and site [</w:t>
      </w:r>
      <w:r w:rsidR="0060197F" w:rsidRPr="0060197F">
        <w:rPr>
          <w:i/>
        </w:rPr>
        <w:t>Site</w:t>
      </w:r>
      <w:r w:rsidR="0060197F">
        <w:t>]</w:t>
      </w:r>
    </w:p>
    <w:p w14:paraId="565367E8" w14:textId="77777777" w:rsidR="006D526A" w:rsidRDefault="006D526A" w:rsidP="0060757D">
      <w:r>
        <w:t>Table 5. Microbiology at admission to hospital by treatment group [</w:t>
      </w:r>
      <w:r w:rsidRPr="0060197F">
        <w:rPr>
          <w:i/>
        </w:rPr>
        <w:t>TMTDSC</w:t>
      </w:r>
      <w:r>
        <w:t>] and strata [</w:t>
      </w:r>
      <w:r w:rsidRPr="0060197F">
        <w:rPr>
          <w:i/>
        </w:rPr>
        <w:t>S</w:t>
      </w:r>
      <w:r>
        <w:rPr>
          <w:i/>
        </w:rPr>
        <w:t>TRATA</w:t>
      </w:r>
      <w:r>
        <w:t xml:space="preserve">] </w:t>
      </w:r>
    </w:p>
    <w:p w14:paraId="02310E3A" w14:textId="2EFB75C1" w:rsidR="006D526A" w:rsidRDefault="006D526A" w:rsidP="006D526A">
      <w:pPr>
        <w:pStyle w:val="ListParagraph"/>
        <w:numPr>
          <w:ilvl w:val="0"/>
          <w:numId w:val="40"/>
        </w:numPr>
      </w:pPr>
      <w:r>
        <w:t>blood culture growth detected [</w:t>
      </w:r>
      <w:r w:rsidRPr="006D526A">
        <w:rPr>
          <w:i/>
        </w:rPr>
        <w:t>BLCLORGYN</w:t>
      </w:r>
      <w:r>
        <w:t>] and significance of organism [</w:t>
      </w:r>
      <w:r w:rsidRPr="006D526A">
        <w:rPr>
          <w:i/>
        </w:rPr>
        <w:t>BLCLORGSIG</w:t>
      </w:r>
      <w:r>
        <w:t xml:space="preserve">] </w:t>
      </w:r>
    </w:p>
    <w:p w14:paraId="2A9C04E0" w14:textId="53FB0859" w:rsidR="006D526A" w:rsidRDefault="006D526A" w:rsidP="006D526A">
      <w:pPr>
        <w:pStyle w:val="ListParagraph"/>
        <w:numPr>
          <w:ilvl w:val="0"/>
          <w:numId w:val="40"/>
        </w:numPr>
      </w:pPr>
      <w:r>
        <w:t>urine culture organism detected [URINORGYN], significance of organism [URIN</w:t>
      </w:r>
      <w:r w:rsidRPr="006D526A">
        <w:rPr>
          <w:i/>
        </w:rPr>
        <w:t>ORGSIGYN</w:t>
      </w:r>
      <w:r>
        <w:t xml:space="preserve">], white cell count [URINWCC] and red cell count [URINRCC]) </w:t>
      </w:r>
    </w:p>
    <w:p w14:paraId="607C1B2B" w14:textId="3D905B68" w:rsidR="006D526A" w:rsidRDefault="006D526A" w:rsidP="006D526A">
      <w:pPr>
        <w:pStyle w:val="ListParagraph"/>
        <w:numPr>
          <w:ilvl w:val="0"/>
          <w:numId w:val="40"/>
        </w:numPr>
      </w:pPr>
      <w:r>
        <w:t>stool sample rotavirus, norovirus and adenovirus test results</w:t>
      </w:r>
    </w:p>
    <w:p w14:paraId="04E83DB9" w14:textId="63E42101" w:rsidR="0060757D" w:rsidRDefault="0060757D" w:rsidP="0060757D">
      <w:r>
        <w:t xml:space="preserve">Table </w:t>
      </w:r>
      <w:r w:rsidR="006D526A">
        <w:t>6</w:t>
      </w:r>
      <w:r>
        <w:t xml:space="preserve">. Primary outcome by treatment group </w:t>
      </w:r>
      <w:r w:rsidR="0060197F">
        <w:t>[</w:t>
      </w:r>
      <w:r w:rsidR="0060197F" w:rsidRPr="0060197F">
        <w:rPr>
          <w:i/>
        </w:rPr>
        <w:t>TMTDSC</w:t>
      </w:r>
      <w:r w:rsidR="0060197F">
        <w:t>] and strata [</w:t>
      </w:r>
      <w:r w:rsidR="0060197F" w:rsidRPr="0060197F">
        <w:rPr>
          <w:i/>
        </w:rPr>
        <w:t>S</w:t>
      </w:r>
      <w:r w:rsidR="0060197F">
        <w:rPr>
          <w:i/>
        </w:rPr>
        <w:t>TRATA</w:t>
      </w:r>
      <w:r w:rsidR="0060197F">
        <w:t>]</w:t>
      </w:r>
    </w:p>
    <w:p w14:paraId="5C94917C" w14:textId="5A6A55F8" w:rsidR="0060757D" w:rsidRDefault="0060757D" w:rsidP="0060757D">
      <w:r>
        <w:t xml:space="preserve">Table </w:t>
      </w:r>
      <w:r w:rsidR="006D526A">
        <w:t>7</w:t>
      </w:r>
      <w:r>
        <w:t>. Secondary outcomes by treatment group (to be further defined)</w:t>
      </w:r>
    </w:p>
    <w:p w14:paraId="4A9E337D" w14:textId="54AC183C" w:rsidR="0060757D" w:rsidRDefault="0060757D" w:rsidP="0060757D">
      <w:r>
        <w:t xml:space="preserve">Table </w:t>
      </w:r>
      <w:r w:rsidR="006D526A">
        <w:t>8</w:t>
      </w:r>
      <w:r>
        <w:t>. SAEs by treatment group</w:t>
      </w:r>
    </w:p>
    <w:p w14:paraId="322A1C66" w14:textId="1FFABBB8" w:rsidR="0060757D" w:rsidRDefault="0060757D" w:rsidP="0060757D">
      <w:r>
        <w:lastRenderedPageBreak/>
        <w:t xml:space="preserve">Table </w:t>
      </w:r>
      <w:r w:rsidR="006D526A">
        <w:t>9</w:t>
      </w:r>
      <w:r>
        <w:t>. Relationship of SAE to study medication by treatment group</w:t>
      </w:r>
    </w:p>
    <w:p w14:paraId="066A6942" w14:textId="77777777" w:rsidR="0060757D" w:rsidRDefault="0060757D" w:rsidP="0060757D">
      <w:pPr>
        <w:pStyle w:val="Heading2"/>
      </w:pPr>
      <w:bookmarkStart w:id="42" w:name="_Toc532481377"/>
      <w:r>
        <w:t>Planned Figures</w:t>
      </w:r>
      <w:bookmarkEnd w:id="42"/>
    </w:p>
    <w:p w14:paraId="3B54CDB0" w14:textId="2B42996F" w:rsidR="0060757D" w:rsidRDefault="0060757D" w:rsidP="0060757D">
      <w:r>
        <w:t xml:space="preserve">Figure 1. Flowchart of </w:t>
      </w:r>
      <w:r w:rsidR="008B3C18">
        <w:t>participant</w:t>
      </w:r>
      <w:r>
        <w:t xml:space="preserve"> progression through the study</w:t>
      </w:r>
      <w:r w:rsidR="00DF286F">
        <w:t xml:space="preserve"> (CONSORT)</w:t>
      </w:r>
    </w:p>
    <w:p w14:paraId="3F63AFB9" w14:textId="527EF7F1" w:rsidR="0060757D" w:rsidRDefault="0060757D" w:rsidP="0060757D">
      <w:r>
        <w:t>Figure 2.</w:t>
      </w:r>
      <w:r w:rsidR="00B868FE">
        <w:t xml:space="preserve"> </w:t>
      </w:r>
      <w:r w:rsidR="000D1B11">
        <w:t>&lt;further figures to be defined&gt;</w:t>
      </w:r>
    </w:p>
    <w:p w14:paraId="6E592B37" w14:textId="0D18C6CE" w:rsidR="0060757D" w:rsidRDefault="0060757D" w:rsidP="0060757D">
      <w:r>
        <w:t>Figure 3.</w:t>
      </w:r>
      <w:r w:rsidR="00B868FE">
        <w:t xml:space="preserve"> </w:t>
      </w:r>
      <w:r w:rsidR="000D1B11">
        <w:t>&lt;further figures to be defined&gt;</w:t>
      </w:r>
    </w:p>
    <w:p w14:paraId="6DDBC31B" w14:textId="4AE13FE4" w:rsidR="0060757D" w:rsidRDefault="0060757D" w:rsidP="0060757D">
      <w:r>
        <w:t>Figure 4. &lt;further figures to be defined&gt;</w:t>
      </w:r>
    </w:p>
    <w:p w14:paraId="22D8D2D4" w14:textId="232E5561" w:rsidR="0060757D" w:rsidRDefault="0060757D" w:rsidP="0060757D">
      <w:pPr>
        <w:pStyle w:val="Heading2"/>
      </w:pPr>
      <w:bookmarkStart w:id="43" w:name="_Toc532481378"/>
      <w:r>
        <w:t>Planned Listings</w:t>
      </w:r>
      <w:r w:rsidR="005566FE">
        <w:t xml:space="preserve"> (raw data)</w:t>
      </w:r>
      <w:bookmarkEnd w:id="43"/>
    </w:p>
    <w:p w14:paraId="731CD7C5" w14:textId="525F2459" w:rsidR="0060757D" w:rsidRDefault="0060757D" w:rsidP="0060757D">
      <w:r>
        <w:t>Listing 1.</w:t>
      </w:r>
      <w:r w:rsidR="00B868FE">
        <w:t xml:space="preserve"> </w:t>
      </w:r>
      <w:r w:rsidR="00CD655D">
        <w:t>Medical history prior to enrolment (including condition [</w:t>
      </w:r>
      <w:r w:rsidR="00CD655D" w:rsidRPr="00CD655D">
        <w:rPr>
          <w:i/>
        </w:rPr>
        <w:t>MHCAT</w:t>
      </w:r>
      <w:r w:rsidR="00CD655D">
        <w:rPr>
          <w:i/>
        </w:rPr>
        <w:t>]</w:t>
      </w:r>
      <w:r w:rsidR="00CD655D">
        <w:t>, whether start date prior to randomisation [</w:t>
      </w:r>
      <w:r w:rsidR="00CD655D" w:rsidRPr="00CD655D">
        <w:rPr>
          <w:i/>
        </w:rPr>
        <w:t>RANDDT-MHSTDAT</w:t>
      </w:r>
      <w:r w:rsidR="00CD655D">
        <w:t>], duration [</w:t>
      </w:r>
      <w:r w:rsidR="00CD655D" w:rsidRPr="00CD655D">
        <w:rPr>
          <w:i/>
        </w:rPr>
        <w:t>MHSTDAT</w:t>
      </w:r>
      <w:r w:rsidR="00CD655D">
        <w:rPr>
          <w:i/>
        </w:rPr>
        <w:t>-MHENDAT</w:t>
      </w:r>
      <w:r w:rsidR="00CD655D">
        <w:t>] and whether ongoing at enrolment [</w:t>
      </w:r>
      <w:r w:rsidR="00CD655D" w:rsidRPr="00CD655D">
        <w:rPr>
          <w:i/>
        </w:rPr>
        <w:t>MHONGO</w:t>
      </w:r>
      <w:r w:rsidR="00CD655D">
        <w:t>])</w:t>
      </w:r>
    </w:p>
    <w:p w14:paraId="766B9332" w14:textId="655427F4" w:rsidR="00CD655D" w:rsidRDefault="00CD655D" w:rsidP="00CD655D">
      <w:r>
        <w:t>Listing 2. Medications prior to enrolment (including medication generic name [</w:t>
      </w:r>
      <w:r w:rsidRPr="00CD655D">
        <w:rPr>
          <w:i/>
        </w:rPr>
        <w:t>M</w:t>
      </w:r>
      <w:r>
        <w:rPr>
          <w:i/>
        </w:rPr>
        <w:t>edication</w:t>
      </w:r>
      <w:r>
        <w:t>], indication [</w:t>
      </w:r>
      <w:r w:rsidRPr="00CD655D">
        <w:rPr>
          <w:i/>
        </w:rPr>
        <w:t>Indication</w:t>
      </w:r>
      <w:r>
        <w:t>], whether start date prior to randomisation (</w:t>
      </w:r>
      <w:r w:rsidRPr="00CD655D">
        <w:rPr>
          <w:i/>
        </w:rPr>
        <w:t>RANDDT-MHSTDAT</w:t>
      </w:r>
      <w:r>
        <w:t>), duration [</w:t>
      </w:r>
      <w:r w:rsidRPr="00CD655D">
        <w:rPr>
          <w:i/>
        </w:rPr>
        <w:t>MHSTDAT</w:t>
      </w:r>
      <w:r>
        <w:rPr>
          <w:i/>
        </w:rPr>
        <w:t>-MHENDAT</w:t>
      </w:r>
      <w:r>
        <w:t>] and whether ongoing at start of study period [</w:t>
      </w:r>
      <w:r w:rsidRPr="00CD655D">
        <w:rPr>
          <w:i/>
        </w:rPr>
        <w:t>MHONGO</w:t>
      </w:r>
      <w:r>
        <w:t>])</w:t>
      </w:r>
    </w:p>
    <w:p w14:paraId="1FFC0430" w14:textId="089FFA11" w:rsidR="006D526A" w:rsidRDefault="006D526A" w:rsidP="006D526A">
      <w:r>
        <w:t>Listing 3. Microbiology at admission to hospital (including (i) blood culture growth detected [</w:t>
      </w:r>
      <w:r w:rsidRPr="006D526A">
        <w:rPr>
          <w:i/>
        </w:rPr>
        <w:t>BLCLORGYN</w:t>
      </w:r>
      <w:r>
        <w:t>], name of organism [</w:t>
      </w:r>
      <w:r w:rsidRPr="006D526A">
        <w:rPr>
          <w:i/>
        </w:rPr>
        <w:t>BLCLORG</w:t>
      </w:r>
      <w:r>
        <w:t>] and significance of organism [</w:t>
      </w:r>
      <w:r w:rsidRPr="006D526A">
        <w:rPr>
          <w:i/>
        </w:rPr>
        <w:t>BLCLORGSIG</w:t>
      </w:r>
      <w:r>
        <w:t>]; (ii) urine culture organism detected [URINORGYN], name of organism [URINORG], significance of organism [URIN</w:t>
      </w:r>
      <w:r w:rsidRPr="006D526A">
        <w:rPr>
          <w:i/>
        </w:rPr>
        <w:t>ORGSIG</w:t>
      </w:r>
      <w:r>
        <w:rPr>
          <w:i/>
        </w:rPr>
        <w:t>YN</w:t>
      </w:r>
      <w:r>
        <w:t>], white cell count [URINWCC] and red cell count [URINRCC])</w:t>
      </w:r>
    </w:p>
    <w:p w14:paraId="688DB8EB" w14:textId="77777777" w:rsidR="006D526A" w:rsidRDefault="006D526A" w:rsidP="00CD655D"/>
    <w:p w14:paraId="0F060E9F" w14:textId="77777777" w:rsidR="00CD655D" w:rsidRDefault="00CD655D" w:rsidP="0060757D"/>
    <w:p w14:paraId="48ADB8A5" w14:textId="691C3DC5" w:rsidR="005E4F88" w:rsidRDefault="004441A8" w:rsidP="00AC704E">
      <w:pPr>
        <w:pStyle w:val="Heading1"/>
      </w:pPr>
      <w:bookmarkStart w:id="44" w:name="_Toc532481379"/>
      <w:r>
        <w:rPr>
          <w:noProof/>
          <w:lang w:eastAsia="en-AU"/>
        </w:rPr>
        <mc:AlternateContent>
          <mc:Choice Requires="wps">
            <w:drawing>
              <wp:anchor distT="45720" distB="45720" distL="114300" distR="114300" simplePos="0" relativeHeight="251663360" behindDoc="0" locked="0" layoutInCell="1" allowOverlap="1" wp14:anchorId="47798DEE" wp14:editId="7FA42CCB">
                <wp:simplePos x="0" y="0"/>
                <wp:positionH relativeFrom="margin">
                  <wp:align>right</wp:align>
                </wp:positionH>
                <wp:positionV relativeFrom="paragraph">
                  <wp:posOffset>445494</wp:posOffset>
                </wp:positionV>
                <wp:extent cx="6623050" cy="1404620"/>
                <wp:effectExtent l="0" t="0" r="25400" b="2032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3436" cy="1404620"/>
                        </a:xfrm>
                        <a:prstGeom prst="rect">
                          <a:avLst/>
                        </a:prstGeom>
                        <a:solidFill>
                          <a:srgbClr val="FFFFFF"/>
                        </a:solidFill>
                        <a:ln w="9525">
                          <a:solidFill>
                            <a:srgbClr val="000000"/>
                          </a:solidFill>
                          <a:miter lim="800000"/>
                          <a:headEnd/>
                          <a:tailEnd/>
                        </a:ln>
                      </wps:spPr>
                      <wps:txbx>
                        <w:txbxContent>
                          <w:p w14:paraId="59A86F35" w14:textId="189EC8A2" w:rsidR="002D499B" w:rsidRDefault="002D499B" w:rsidP="004441A8">
                            <w:r>
                              <w:t>Notes to self –</w:t>
                            </w:r>
                          </w:p>
                          <w:p w14:paraId="1BCDF794" w14:textId="77777777" w:rsidR="002D499B" w:rsidRDefault="002D499B" w:rsidP="004441A8">
                            <w:r>
                              <w:t>tte</w:t>
                            </w:r>
                          </w:p>
                          <w:p w14:paraId="479FB318" w14:textId="77777777" w:rsidR="002D499B" w:rsidRDefault="002D499B" w:rsidP="004441A8">
                            <w:r>
                              <w:t>to be summarised as the median and inter-quartile range for each group</w:t>
                            </w:r>
                          </w:p>
                          <w:p w14:paraId="54A680C0" w14:textId="77777777" w:rsidR="002D499B" w:rsidRDefault="002D499B" w:rsidP="004441A8">
                            <w:r>
                              <w:t>seroconversion</w:t>
                            </w:r>
                          </w:p>
                          <w:p w14:paraId="2133C978" w14:textId="523F37BA" w:rsidR="002D499B" w:rsidRDefault="002D499B" w:rsidP="004441A8">
                            <w:r>
                              <w:t>, to be summarised as the proportion of all participants per group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7798DEE" id="_x0000_t202" coordsize="21600,21600" o:spt="202" path="m,l,21600r21600,l21600,xe">
                <v:stroke joinstyle="miter"/>
                <v:path gradientshapeok="t" o:connecttype="rect"/>
              </v:shapetype>
              <v:shape id="Text Box 2" o:spid="_x0000_s1026" type="#_x0000_t202" style="position:absolute;margin-left:470.3pt;margin-top:35.1pt;width:521.5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">
                <v:textbox style="mso-fit-shape-to-text:t">
                  <w:txbxContent>
                    <w:p w14:paraId="59A86F35" w14:textId="189EC8A2" w:rsidR="002D499B" w:rsidRDefault="002D499B" w:rsidP="004441A8">
                      <w:r>
                        <w:t>Notes to self –</w:t>
                      </w:r>
                    </w:p>
                    <w:p w14:paraId="1BCDF794" w14:textId="77777777" w:rsidR="002D499B" w:rsidRDefault="002D499B" w:rsidP="004441A8">
                      <w:r>
                        <w:t>tte</w:t>
                      </w:r>
                    </w:p>
                    <w:p w14:paraId="479FB318" w14:textId="77777777" w:rsidR="002D499B" w:rsidRDefault="002D499B" w:rsidP="004441A8">
                      <w:r>
                        <w:t>to be summarised as the median and inter-quartile range for each group</w:t>
                      </w:r>
                    </w:p>
                    <w:p w14:paraId="54A680C0" w14:textId="77777777" w:rsidR="002D499B" w:rsidRDefault="002D499B" w:rsidP="004441A8">
                      <w:r>
                        <w:t>seroconversion</w:t>
                      </w:r>
                    </w:p>
                    <w:p w14:paraId="2133C978" w14:textId="523F37BA" w:rsidR="002D499B" w:rsidRDefault="002D499B" w:rsidP="004441A8">
                      <w:r>
                        <w:t>, to be summarised as the proportion of all participants per group</w:t>
                      </w:r>
                    </w:p>
                  </w:txbxContent>
                </v:textbox>
                <w10:wrap type="topAndBottom" anchorx="margin"/>
              </v:shape>
            </w:pict>
          </mc:Fallback>
        </mc:AlternateContent>
      </w:r>
      <w:r w:rsidR="005E4F88">
        <w:t>Analyses</w:t>
      </w:r>
      <w:bookmarkEnd w:id="44"/>
    </w:p>
    <w:p w14:paraId="0EAB2A37" w14:textId="0FB3359B" w:rsidR="004441A8" w:rsidRDefault="004441A8" w:rsidP="00AC704E"/>
    <w:p w14:paraId="2381F91C" w14:textId="286AF1CE" w:rsidR="005E4F88" w:rsidRDefault="005E4F88" w:rsidP="005E4F88">
      <w:pPr>
        <w:pStyle w:val="Heading2"/>
      </w:pPr>
      <w:bookmarkStart w:id="45" w:name="_Toc532481380"/>
      <w:r>
        <w:t>Analysis Methods</w:t>
      </w:r>
      <w:bookmarkEnd w:id="45"/>
    </w:p>
    <w:p w14:paraId="75F212E1" w14:textId="77777777" w:rsidR="00F60735" w:rsidRPr="006916C6" w:rsidRDefault="00F60735" w:rsidP="00F60735">
      <w:r>
        <w:t>Bayesian predictive approach to interim monitoring in clinical trials, pg 2180, section 4,</w:t>
      </w:r>
    </w:p>
    <w:p w14:paraId="62CB398C" w14:textId="77777777" w:rsidR="00F60735" w:rsidRDefault="00F60735" w:rsidP="00F60735">
      <w:r w:rsidRPr="004441A8">
        <w:t>https://onlinelibrary.wiley.com/doi/pdf/10.1002/sim.2204</w:t>
      </w:r>
    </w:p>
    <w:p w14:paraId="716F28C0" w14:textId="507B3EAB" w:rsidR="00612492" w:rsidRDefault="000303CF" w:rsidP="00F60735">
      <w:r>
        <w:t>All analyses sit within a Bayesian framework.</w:t>
      </w:r>
    </w:p>
    <w:p w14:paraId="0648961C" w14:textId="28351BBE" w:rsidR="001C7DC5" w:rsidRDefault="001C7DC5" w:rsidP="00B627C8">
      <w:pPr>
        <w:pStyle w:val="Heading3"/>
      </w:pPr>
      <w:bookmarkStart w:id="46" w:name="_Toc532481381"/>
      <w:r>
        <w:t xml:space="preserve">Analysis of </w:t>
      </w:r>
      <w:r w:rsidR="0031266E">
        <w:t>co-</w:t>
      </w:r>
      <w:r>
        <w:t>primary outcome</w:t>
      </w:r>
      <w:r w:rsidR="0031266E">
        <w:t>s</w:t>
      </w:r>
      <w:bookmarkEnd w:id="46"/>
    </w:p>
    <w:p w14:paraId="0F520BB4" w14:textId="08AEC6E4" w:rsidR="000303CF" w:rsidRDefault="00F60735" w:rsidP="000303CF">
      <w:r>
        <w:t xml:space="preserve">For the clinical </w:t>
      </w:r>
      <w:r w:rsidR="00D91FF5">
        <w:t xml:space="preserve">outcome </w:t>
      </w:r>
      <w:r>
        <w:t xml:space="preserve">we use </w:t>
      </w:r>
      <w:r w:rsidR="000303CF">
        <w:t>time to event</w:t>
      </w:r>
      <w:r>
        <w:t xml:space="preserve"> analyses</w:t>
      </w:r>
      <w:r w:rsidR="000303CF">
        <w:t xml:space="preserve">, specifically, accelerated failure models or proportional hazard models to model with distributional assumptions adopted based on goodness-of-fit. Our initial model is a lognormal (maybe log-logistic) </w:t>
      </w:r>
      <w:r w:rsidR="0023185C">
        <w:t>AFT</w:t>
      </w:r>
      <w:r w:rsidR="000303CF">
        <w:t xml:space="preserve"> that models time to event (in weeks) directly (rather than model the hazard as is done in PH models). The model will include covariates:</w:t>
      </w:r>
    </w:p>
    <w:p w14:paraId="5997C33E" w14:textId="69E8EFEF" w:rsidR="000303CF" w:rsidRDefault="000303CF" w:rsidP="000303CF">
      <w:pPr>
        <w:pStyle w:val="ListParagraph"/>
        <w:numPr>
          <w:ilvl w:val="0"/>
          <w:numId w:val="5"/>
        </w:numPr>
      </w:pPr>
      <w:r>
        <w:lastRenderedPageBreak/>
        <w:t>Dichotomous indicator variable for treatment arm</w:t>
      </w:r>
      <w:r w:rsidR="0093156D">
        <w:t xml:space="preserve"> (coded as 0/1)</w:t>
      </w:r>
    </w:p>
    <w:p w14:paraId="1E407211" w14:textId="245BCF6D" w:rsidR="000303CF" w:rsidRDefault="000303CF" w:rsidP="000303CF">
      <w:pPr>
        <w:pStyle w:val="ListParagraph"/>
        <w:numPr>
          <w:ilvl w:val="0"/>
          <w:numId w:val="5"/>
        </w:numPr>
      </w:pPr>
      <w:r>
        <w:t>Region</w:t>
      </w:r>
      <w:r w:rsidR="0023209C">
        <w:t>al strata</w:t>
      </w:r>
      <w:r w:rsidR="0093156D">
        <w:t xml:space="preserve"> (categorial variable)</w:t>
      </w:r>
    </w:p>
    <w:p w14:paraId="392F87FC" w14:textId="3BEC464F" w:rsidR="00F60735" w:rsidRDefault="000303CF" w:rsidP="001C7DC5">
      <w:pPr>
        <w:pStyle w:val="ListParagraph"/>
        <w:numPr>
          <w:ilvl w:val="0"/>
          <w:numId w:val="5"/>
        </w:numPr>
      </w:pPr>
      <w:r>
        <w:t>Baseline seroconversion status</w:t>
      </w:r>
      <w:r w:rsidR="0093156D">
        <w:t xml:space="preserve"> </w:t>
      </w:r>
      <w:r w:rsidR="003C45F5">
        <w:t>(continuous variable</w:t>
      </w:r>
      <w:r w:rsidR="00E64596" w:rsidRPr="00E64596">
        <w:t xml:space="preserve"> serum anti-rotavirus IgA</w:t>
      </w:r>
      <w:r w:rsidR="003C45F5">
        <w:t>)</w:t>
      </w:r>
    </w:p>
    <w:p w14:paraId="0482A98B" w14:textId="254B3AE0" w:rsidR="0031266E" w:rsidRDefault="0031266E" w:rsidP="001C7DC5">
      <w:r>
        <w:t xml:space="preserve">We will evaluate the probability of a treatment effect using a credible interval constructed from the posterior distribution for the acceleration factor. If </w:t>
      </w:r>
      <w:r w:rsidR="0096658F">
        <w:t xml:space="preserve">we find </w:t>
      </w:r>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trt</m:t>
                    </m:r>
                  </m:sub>
                </m:sSub>
                <m:r>
                  <w:rPr>
                    <w:rFonts w:ascii="Cambria Math" w:hAnsi="Cambria Math"/>
                  </w:rPr>
                  <m:t>&gt;1</m:t>
                </m:r>
              </m:e>
            </m:d>
          </m:e>
        </m:func>
        <m:r>
          <w:rPr>
            <w:rFonts w:ascii="Cambria Math" w:hAnsi="Cambria Math"/>
          </w:rPr>
          <m:t>&gt;0.975</m:t>
        </m:r>
      </m:oMath>
      <w:r w:rsidR="0096658F">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trt</m:t>
            </m:r>
          </m:sub>
        </m:sSub>
      </m:oMath>
      <w:r w:rsidR="0096658F">
        <w:rPr>
          <w:rFonts w:eastAsiaTheme="minorEastAsia"/>
        </w:rPr>
        <w:t xml:space="preserve"> is defined as the acceleration factor of the treatment arm relative to the control </w:t>
      </w:r>
      <w:r w:rsidR="00403237">
        <w:rPr>
          <w:rFonts w:eastAsiaTheme="minorEastAsia"/>
        </w:rPr>
        <w:t>arm,</w:t>
      </w:r>
      <w:r w:rsidR="0096658F">
        <w:rPr>
          <w:rFonts w:eastAsiaTheme="minorEastAsia"/>
        </w:rPr>
        <w:t xml:space="preserve"> then we will reject the null hypothesis of no-difference.</w:t>
      </w:r>
    </w:p>
    <w:p w14:paraId="0736501C" w14:textId="4A69FAD2" w:rsidR="0031266E" w:rsidRDefault="00403237" w:rsidP="001C7DC5">
      <w:r>
        <w:t xml:space="preserve">Our analyses will use </w:t>
      </w:r>
      <w:r w:rsidR="0023185C">
        <w:t xml:space="preserve">uninformative priors. For a lognormal AFT model, this implies that we will use an inverse gamma distribution for the scale parameter and </w:t>
      </w:r>
    </w:p>
    <w:p w14:paraId="62BAA0B3" w14:textId="20947C92" w:rsidR="001C7DC5" w:rsidRDefault="00D91FF5" w:rsidP="00FC23EA">
      <w:r>
        <w:t>For the immunological outcome we will use a</w:t>
      </w:r>
      <w:r w:rsidR="00F60735">
        <w:t xml:space="preserve"> Bayesian hierarchical model </w:t>
      </w:r>
      <w:r>
        <w:t xml:space="preserve">(syn. Generalised linear mixed-effects regression (GLMM)) with binomial family and logit link. </w:t>
      </w:r>
      <w:r w:rsidR="001C7DC5">
        <w:t>The model will include</w:t>
      </w:r>
      <w:r w:rsidR="009D7206">
        <w:t xml:space="preserve"> covariates</w:t>
      </w:r>
      <w:r w:rsidR="001C7DC5">
        <w:t>:</w:t>
      </w:r>
    </w:p>
    <w:p w14:paraId="28787546" w14:textId="77777777" w:rsidR="00A111C5" w:rsidRDefault="00A111C5" w:rsidP="00A111C5">
      <w:pPr>
        <w:pStyle w:val="ListParagraph"/>
        <w:numPr>
          <w:ilvl w:val="0"/>
          <w:numId w:val="32"/>
        </w:numPr>
      </w:pPr>
      <w:r>
        <w:t>Dichotomous indicator variable for treatment arm</w:t>
      </w:r>
    </w:p>
    <w:p w14:paraId="58D64AD6" w14:textId="07F3606E" w:rsidR="001C7DC5" w:rsidRDefault="009D7206" w:rsidP="00A111C5">
      <w:pPr>
        <w:pStyle w:val="ListParagraph"/>
        <w:numPr>
          <w:ilvl w:val="0"/>
          <w:numId w:val="32"/>
        </w:numPr>
      </w:pPr>
      <w:r>
        <w:t>Random effect for regional strata</w:t>
      </w:r>
    </w:p>
    <w:p w14:paraId="1EC71043" w14:textId="6C21B0D1" w:rsidR="009D7206" w:rsidRDefault="009D7206" w:rsidP="00A111C5">
      <w:pPr>
        <w:pStyle w:val="ListParagraph"/>
        <w:numPr>
          <w:ilvl w:val="0"/>
          <w:numId w:val="32"/>
        </w:numPr>
      </w:pPr>
      <w:r>
        <w:t>Baseline seroconversion status</w:t>
      </w:r>
    </w:p>
    <w:p w14:paraId="63892295" w14:textId="77777777" w:rsidR="009D7206" w:rsidRDefault="009D7206" w:rsidP="00A111C5">
      <w:pPr>
        <w:pStyle w:val="ListParagraph"/>
        <w:numPr>
          <w:ilvl w:val="0"/>
          <w:numId w:val="32"/>
        </w:numPr>
      </w:pPr>
    </w:p>
    <w:p w14:paraId="3001D7B3" w14:textId="13CC3861" w:rsidR="001C7DC5" w:rsidRDefault="008F45C9" w:rsidP="001C7DC5">
      <w:r w:rsidRPr="008F45C9">
        <w:t xml:space="preserve">Our analyses will use uninformative priors. For </w:t>
      </w:r>
      <w:r>
        <w:t>the above model,</w:t>
      </w:r>
      <w:r w:rsidRPr="008F45C9">
        <w:t xml:space="preserve"> this implies that we will use an </w:t>
      </w:r>
      <w:r>
        <w:t xml:space="preserve">? </w:t>
      </w:r>
      <w:r w:rsidRPr="008F45C9">
        <w:t>distribution for the</w:t>
      </w:r>
      <w:r w:rsidR="001C7DC5">
        <w:t>.</w:t>
      </w:r>
      <w:r w:rsidR="002B14C5">
        <w:t xml:space="preserve"> Hyperparameters.</w:t>
      </w:r>
    </w:p>
    <w:p w14:paraId="49ACB430" w14:textId="7F7DC63D" w:rsidR="002C2EB2" w:rsidRDefault="000C44E1" w:rsidP="002C2EB2">
      <w:r>
        <w:t>M</w:t>
      </w:r>
      <w:r w:rsidR="002C2EB2">
        <w:t xml:space="preserve">odel assumptions will be assessed using appropriate diagnostic measures such as </w:t>
      </w:r>
      <w:r>
        <w:t>posterior predictive checks</w:t>
      </w:r>
      <w:r w:rsidR="002C2EB2">
        <w:t>.</w:t>
      </w:r>
    </w:p>
    <w:p w14:paraId="456380B9" w14:textId="576345E1" w:rsidR="001C7DC5" w:rsidRDefault="001C7DC5" w:rsidP="00B627C8">
      <w:pPr>
        <w:pStyle w:val="Heading3"/>
      </w:pPr>
      <w:bookmarkStart w:id="47" w:name="_Toc532481382"/>
      <w:r>
        <w:t>Analyses of secondary outcomes</w:t>
      </w:r>
      <w:bookmarkEnd w:id="47"/>
    </w:p>
    <w:p w14:paraId="294C088B" w14:textId="08B7DF01" w:rsidR="007A1CBC" w:rsidRDefault="007062E5" w:rsidP="00AB5752">
      <w:r>
        <w:fldChar w:fldCharType="begin"/>
      </w:r>
      <w:r>
        <w:instrText xml:space="preserve"> REF _Ref531687444 \h </w:instrText>
      </w:r>
      <w:r>
        <w:fldChar w:fldCharType="separate"/>
      </w:r>
      <w:ins w:id="48" w:author="Julie Marsh" w:date="2019-07-30T14:43:00Z">
        <w:r w:rsidR="008B3C18">
          <w:t xml:space="preserve">Table </w:t>
        </w:r>
        <w:r w:rsidR="008B3C18">
          <w:rPr>
            <w:noProof/>
          </w:rPr>
          <w:t>2</w:t>
        </w:r>
      </w:ins>
      <w:r>
        <w:fldChar w:fldCharType="end"/>
      </w:r>
      <w:r>
        <w:t xml:space="preserve"> </w:t>
      </w:r>
      <w:r w:rsidR="00AB5752">
        <w:t>summarises secondary outcome</w:t>
      </w:r>
      <w:r w:rsidR="006766A3">
        <w:t xml:space="preserve"> analyses</w:t>
      </w:r>
      <w:r w:rsidR="000B09A5">
        <w:t xml:space="preserve"> covered by this SAP</w:t>
      </w:r>
      <w:r w:rsidR="006766A3">
        <w:t>.</w:t>
      </w:r>
    </w:p>
    <w:tbl>
      <w:tblPr>
        <w:tblStyle w:val="TableGrid"/>
        <w:tblW w:w="0" w:type="auto"/>
        <w:tblLook w:val="04A0" w:firstRow="1" w:lastRow="0" w:firstColumn="1" w:lastColumn="0" w:noHBand="0" w:noVBand="1"/>
      </w:tblPr>
      <w:tblGrid>
        <w:gridCol w:w="1130"/>
        <w:gridCol w:w="2867"/>
        <w:gridCol w:w="3160"/>
        <w:gridCol w:w="2585"/>
      </w:tblGrid>
      <w:tr w:rsidR="00AB5752" w:rsidRPr="00861705" w14:paraId="4A996E67" w14:textId="77777777" w:rsidTr="005518F5">
        <w:tc>
          <w:tcPr>
            <w:tcW w:w="1149" w:type="dxa"/>
          </w:tcPr>
          <w:p w14:paraId="546F5E25" w14:textId="77777777" w:rsidR="00AB5752" w:rsidRPr="00164DA2" w:rsidRDefault="00AB5752" w:rsidP="00A16BB4">
            <w:pPr>
              <w:rPr>
                <w:b/>
                <w:sz w:val="18"/>
                <w:szCs w:val="18"/>
              </w:rPr>
            </w:pPr>
            <w:r w:rsidRPr="00164DA2">
              <w:rPr>
                <w:b/>
                <w:sz w:val="18"/>
                <w:szCs w:val="18"/>
              </w:rPr>
              <w:t>Secondary analysis ID</w:t>
            </w:r>
          </w:p>
        </w:tc>
        <w:tc>
          <w:tcPr>
            <w:tcW w:w="3076" w:type="dxa"/>
          </w:tcPr>
          <w:p w14:paraId="4F7BA0DC" w14:textId="77777777" w:rsidR="00AB5752" w:rsidRPr="00164DA2" w:rsidRDefault="00AB5752" w:rsidP="00A16BB4">
            <w:pPr>
              <w:rPr>
                <w:b/>
                <w:sz w:val="18"/>
                <w:szCs w:val="18"/>
              </w:rPr>
            </w:pPr>
            <w:r w:rsidRPr="00164DA2">
              <w:rPr>
                <w:b/>
                <w:sz w:val="18"/>
                <w:szCs w:val="18"/>
              </w:rPr>
              <w:t>Outcome Description</w:t>
            </w:r>
          </w:p>
        </w:tc>
        <w:tc>
          <w:tcPr>
            <w:tcW w:w="3420" w:type="dxa"/>
          </w:tcPr>
          <w:p w14:paraId="54D6F595" w14:textId="77777777" w:rsidR="00AB5752" w:rsidRPr="00164DA2" w:rsidRDefault="00AB5752" w:rsidP="00A16BB4">
            <w:pPr>
              <w:rPr>
                <w:b/>
                <w:sz w:val="18"/>
                <w:szCs w:val="18"/>
              </w:rPr>
            </w:pPr>
            <w:r w:rsidRPr="00164DA2">
              <w:rPr>
                <w:b/>
                <w:sz w:val="18"/>
                <w:szCs w:val="18"/>
              </w:rPr>
              <w:t>Notes</w:t>
            </w:r>
          </w:p>
        </w:tc>
        <w:tc>
          <w:tcPr>
            <w:tcW w:w="2811" w:type="dxa"/>
          </w:tcPr>
          <w:p w14:paraId="559830EA" w14:textId="77777777" w:rsidR="00AB5752" w:rsidRPr="00164DA2" w:rsidRDefault="00AB5752" w:rsidP="00A16BB4">
            <w:pPr>
              <w:rPr>
                <w:b/>
                <w:sz w:val="18"/>
                <w:szCs w:val="18"/>
              </w:rPr>
            </w:pPr>
            <w:r w:rsidRPr="00164DA2">
              <w:rPr>
                <w:b/>
                <w:sz w:val="18"/>
                <w:szCs w:val="18"/>
              </w:rPr>
              <w:t>Statistical Model</w:t>
            </w:r>
          </w:p>
        </w:tc>
      </w:tr>
      <w:tr w:rsidR="00AB5752" w:rsidRPr="00861705" w14:paraId="301AC028" w14:textId="77777777" w:rsidTr="005518F5">
        <w:tc>
          <w:tcPr>
            <w:tcW w:w="1149" w:type="dxa"/>
          </w:tcPr>
          <w:p w14:paraId="7B2D46BF" w14:textId="3B49659C" w:rsidR="00AB5752" w:rsidRPr="00861705" w:rsidRDefault="00AB5752" w:rsidP="00A16BB4">
            <w:pPr>
              <w:rPr>
                <w:sz w:val="18"/>
                <w:szCs w:val="18"/>
              </w:rPr>
            </w:pPr>
            <w:r w:rsidRPr="00861705">
              <w:rPr>
                <w:sz w:val="18"/>
                <w:szCs w:val="18"/>
              </w:rPr>
              <w:t>1</w:t>
            </w:r>
            <w:r w:rsidR="00861705">
              <w:rPr>
                <w:sz w:val="18"/>
                <w:szCs w:val="18"/>
              </w:rPr>
              <w:t>-</w:t>
            </w:r>
            <w:r w:rsidR="001B6E58">
              <w:rPr>
                <w:sz w:val="18"/>
                <w:szCs w:val="18"/>
              </w:rPr>
              <w:t>CLIN</w:t>
            </w:r>
          </w:p>
        </w:tc>
        <w:tc>
          <w:tcPr>
            <w:tcW w:w="3076" w:type="dxa"/>
          </w:tcPr>
          <w:p w14:paraId="13000BB8" w14:textId="3EF6800B" w:rsidR="00AB5752" w:rsidRPr="00861705" w:rsidRDefault="001B6E58" w:rsidP="001B6E58">
            <w:pPr>
              <w:rPr>
                <w:sz w:val="18"/>
                <w:szCs w:val="18"/>
              </w:rPr>
            </w:pPr>
            <w:r w:rsidRPr="001B6E58">
              <w:rPr>
                <w:sz w:val="18"/>
                <w:szCs w:val="18"/>
              </w:rPr>
              <w:t>time to hospitalisation for acute gastroenteritis</w:t>
            </w:r>
            <w:r>
              <w:rPr>
                <w:sz w:val="18"/>
                <w:szCs w:val="18"/>
              </w:rPr>
              <w:t xml:space="preserve"> </w:t>
            </w:r>
            <w:r w:rsidRPr="001B6E58">
              <w:rPr>
                <w:sz w:val="18"/>
                <w:szCs w:val="18"/>
              </w:rPr>
              <w:t>or acute diarrhoea illness</w:t>
            </w:r>
            <w:r w:rsidR="00AB5752" w:rsidRPr="00861705">
              <w:rPr>
                <w:sz w:val="18"/>
                <w:szCs w:val="18"/>
              </w:rPr>
              <w:t>.</w:t>
            </w:r>
          </w:p>
        </w:tc>
        <w:tc>
          <w:tcPr>
            <w:tcW w:w="3420" w:type="dxa"/>
          </w:tcPr>
          <w:p w14:paraId="03CE4EEA" w14:textId="5F7113DD" w:rsidR="00AB5752" w:rsidRPr="00861705" w:rsidRDefault="000A55BD" w:rsidP="005518F5">
            <w:pPr>
              <w:rPr>
                <w:sz w:val="18"/>
                <w:szCs w:val="18"/>
              </w:rPr>
            </w:pPr>
            <w:r>
              <w:rPr>
                <w:sz w:val="18"/>
                <w:szCs w:val="18"/>
              </w:rPr>
              <w:t xml:space="preserve">Time from randomisation to hospitalisation </w:t>
            </w:r>
            <w:r w:rsidR="00392954">
              <w:rPr>
                <w:sz w:val="18"/>
                <w:szCs w:val="18"/>
              </w:rPr>
              <w:t>(in weeks).</w:t>
            </w:r>
            <w:r w:rsidR="005518F5">
              <w:rPr>
                <w:sz w:val="18"/>
                <w:szCs w:val="18"/>
              </w:rPr>
              <w:t xml:space="preserve"> </w:t>
            </w:r>
            <w:r w:rsidR="00E31F3F">
              <w:rPr>
                <w:sz w:val="18"/>
                <w:szCs w:val="18"/>
              </w:rPr>
              <w:t>M</w:t>
            </w:r>
            <w:r w:rsidR="00861705">
              <w:rPr>
                <w:sz w:val="18"/>
                <w:szCs w:val="18"/>
              </w:rPr>
              <w:t>easure of interest is the treatment effect</w:t>
            </w:r>
            <w:r w:rsidR="00392954">
              <w:rPr>
                <w:sz w:val="18"/>
                <w:szCs w:val="18"/>
              </w:rPr>
              <w:t xml:space="preserve"> – acceleration factor of treatment.</w:t>
            </w:r>
          </w:p>
        </w:tc>
        <w:tc>
          <w:tcPr>
            <w:tcW w:w="2811" w:type="dxa"/>
          </w:tcPr>
          <w:p w14:paraId="5E98114B" w14:textId="3F70F129" w:rsidR="00861705" w:rsidRDefault="00861705" w:rsidP="00A16BB4">
            <w:pPr>
              <w:rPr>
                <w:sz w:val="18"/>
                <w:szCs w:val="18"/>
              </w:rPr>
            </w:pPr>
            <w:r>
              <w:rPr>
                <w:sz w:val="18"/>
                <w:szCs w:val="18"/>
              </w:rPr>
              <w:t>Methods analogous to those used in primary analysis.</w:t>
            </w:r>
          </w:p>
          <w:p w14:paraId="11597644" w14:textId="5AA83B65" w:rsidR="00861705" w:rsidRPr="00861705" w:rsidRDefault="00861705" w:rsidP="00A16BB4">
            <w:pPr>
              <w:rPr>
                <w:sz w:val="18"/>
                <w:szCs w:val="18"/>
              </w:rPr>
            </w:pPr>
          </w:p>
        </w:tc>
      </w:tr>
      <w:tr w:rsidR="00AB5752" w:rsidRPr="00861705" w14:paraId="2CA456B8" w14:textId="77777777" w:rsidTr="005518F5">
        <w:tc>
          <w:tcPr>
            <w:tcW w:w="1149" w:type="dxa"/>
          </w:tcPr>
          <w:p w14:paraId="0D4A93E1" w14:textId="52ECFD99" w:rsidR="00AB5752" w:rsidRPr="00861705" w:rsidRDefault="00AB5752" w:rsidP="00A16BB4">
            <w:pPr>
              <w:rPr>
                <w:sz w:val="18"/>
                <w:szCs w:val="18"/>
              </w:rPr>
            </w:pPr>
            <w:r w:rsidRPr="00861705">
              <w:rPr>
                <w:sz w:val="18"/>
                <w:szCs w:val="18"/>
              </w:rPr>
              <w:t>2</w:t>
            </w:r>
            <w:r w:rsidR="00861705">
              <w:rPr>
                <w:sz w:val="18"/>
                <w:szCs w:val="18"/>
              </w:rPr>
              <w:t>-</w:t>
            </w:r>
            <w:r w:rsidR="001B6E58">
              <w:rPr>
                <w:sz w:val="18"/>
                <w:szCs w:val="18"/>
              </w:rPr>
              <w:t>CLIN</w:t>
            </w:r>
          </w:p>
        </w:tc>
        <w:tc>
          <w:tcPr>
            <w:tcW w:w="3076" w:type="dxa"/>
          </w:tcPr>
          <w:p w14:paraId="70105933" w14:textId="77777777" w:rsidR="001B6E58" w:rsidRPr="001B6E58" w:rsidRDefault="001B6E58" w:rsidP="001B6E58">
            <w:pPr>
              <w:rPr>
                <w:sz w:val="18"/>
                <w:szCs w:val="18"/>
              </w:rPr>
            </w:pPr>
            <w:r w:rsidRPr="001B6E58">
              <w:rPr>
                <w:sz w:val="18"/>
                <w:szCs w:val="18"/>
              </w:rPr>
              <w:t>time to hospitalisation for rotavirus-confirmed</w:t>
            </w:r>
          </w:p>
          <w:p w14:paraId="0117CDF3" w14:textId="3E3AEA5F" w:rsidR="00AB5752" w:rsidRPr="00861705" w:rsidRDefault="001B6E58" w:rsidP="001B6E58">
            <w:pPr>
              <w:rPr>
                <w:sz w:val="18"/>
                <w:szCs w:val="18"/>
              </w:rPr>
            </w:pPr>
            <w:r w:rsidRPr="001B6E58">
              <w:rPr>
                <w:sz w:val="18"/>
                <w:szCs w:val="18"/>
              </w:rPr>
              <w:t>diarrhoea illness</w:t>
            </w:r>
            <w:r w:rsidR="00AB5752" w:rsidRPr="00861705">
              <w:rPr>
                <w:sz w:val="18"/>
                <w:szCs w:val="18"/>
              </w:rPr>
              <w:t>.</w:t>
            </w:r>
          </w:p>
        </w:tc>
        <w:tc>
          <w:tcPr>
            <w:tcW w:w="3420" w:type="dxa"/>
          </w:tcPr>
          <w:p w14:paraId="09448107" w14:textId="5A47F5DE" w:rsidR="00AB5752" w:rsidRPr="00861705" w:rsidRDefault="00392954" w:rsidP="00A16BB4">
            <w:pPr>
              <w:rPr>
                <w:sz w:val="18"/>
                <w:szCs w:val="18"/>
              </w:rPr>
            </w:pPr>
            <w:r>
              <w:rPr>
                <w:sz w:val="18"/>
                <w:szCs w:val="18"/>
              </w:rPr>
              <w:t>Analogous to</w:t>
            </w:r>
            <w:r w:rsidR="00AB5752" w:rsidRPr="00861705">
              <w:rPr>
                <w:sz w:val="18"/>
                <w:szCs w:val="18"/>
              </w:rPr>
              <w:t xml:space="preserve"> above.</w:t>
            </w:r>
          </w:p>
        </w:tc>
        <w:tc>
          <w:tcPr>
            <w:tcW w:w="2811" w:type="dxa"/>
          </w:tcPr>
          <w:p w14:paraId="2416A14B" w14:textId="77777777" w:rsidR="00AB5752" w:rsidRPr="00861705" w:rsidRDefault="00AB5752" w:rsidP="00A16BB4">
            <w:pPr>
              <w:rPr>
                <w:sz w:val="18"/>
                <w:szCs w:val="18"/>
              </w:rPr>
            </w:pPr>
            <w:r w:rsidRPr="00861705">
              <w:rPr>
                <w:sz w:val="18"/>
                <w:szCs w:val="18"/>
              </w:rPr>
              <w:t>As above.</w:t>
            </w:r>
          </w:p>
          <w:p w14:paraId="13367E9F" w14:textId="169419ED" w:rsidR="00AB5752" w:rsidRPr="00861705" w:rsidRDefault="00AB5752" w:rsidP="00A16BB4">
            <w:pPr>
              <w:rPr>
                <w:sz w:val="18"/>
                <w:szCs w:val="18"/>
              </w:rPr>
            </w:pPr>
          </w:p>
        </w:tc>
      </w:tr>
      <w:tr w:rsidR="00AB5752" w:rsidRPr="00861705" w14:paraId="536ECE96" w14:textId="77777777" w:rsidTr="005518F5">
        <w:tc>
          <w:tcPr>
            <w:tcW w:w="1149" w:type="dxa"/>
          </w:tcPr>
          <w:p w14:paraId="379F8E79" w14:textId="64446060" w:rsidR="00AB5752" w:rsidRPr="00861705" w:rsidRDefault="001B6E58" w:rsidP="00A16BB4">
            <w:pPr>
              <w:rPr>
                <w:sz w:val="18"/>
                <w:szCs w:val="18"/>
              </w:rPr>
            </w:pPr>
            <w:r>
              <w:rPr>
                <w:sz w:val="18"/>
                <w:szCs w:val="18"/>
              </w:rPr>
              <w:t>3-CLIN</w:t>
            </w:r>
          </w:p>
        </w:tc>
        <w:tc>
          <w:tcPr>
            <w:tcW w:w="3076" w:type="dxa"/>
          </w:tcPr>
          <w:p w14:paraId="7F298DEF" w14:textId="5598D92C" w:rsidR="00AB5752" w:rsidRPr="00861705" w:rsidRDefault="001B6E58" w:rsidP="001B6E58">
            <w:pPr>
              <w:rPr>
                <w:sz w:val="18"/>
                <w:szCs w:val="18"/>
              </w:rPr>
            </w:pPr>
            <w:r>
              <w:rPr>
                <w:sz w:val="18"/>
                <w:szCs w:val="18"/>
              </w:rPr>
              <w:t>p</w:t>
            </w:r>
            <w:r w:rsidRPr="001B6E58">
              <w:rPr>
                <w:sz w:val="18"/>
                <w:szCs w:val="18"/>
              </w:rPr>
              <w:t xml:space="preserve">roportion of </w:t>
            </w:r>
            <w:r w:rsidR="008B3C18">
              <w:rPr>
                <w:sz w:val="18"/>
                <w:szCs w:val="18"/>
              </w:rPr>
              <w:t>participants</w:t>
            </w:r>
            <w:r w:rsidRPr="001B6E58">
              <w:rPr>
                <w:sz w:val="18"/>
                <w:szCs w:val="18"/>
              </w:rPr>
              <w:t xml:space="preserve"> meeting the jurisdictional</w:t>
            </w:r>
            <w:r>
              <w:rPr>
                <w:sz w:val="18"/>
                <w:szCs w:val="18"/>
              </w:rPr>
              <w:t xml:space="preserve"> </w:t>
            </w:r>
            <w:r w:rsidRPr="001B6E58">
              <w:rPr>
                <w:sz w:val="18"/>
                <w:szCs w:val="18"/>
              </w:rPr>
              <w:t>case definition of rotavirus infection</w:t>
            </w:r>
          </w:p>
        </w:tc>
        <w:tc>
          <w:tcPr>
            <w:tcW w:w="3420" w:type="dxa"/>
          </w:tcPr>
          <w:p w14:paraId="78370767" w14:textId="65D3BB40" w:rsidR="00392954" w:rsidRPr="00861705" w:rsidRDefault="00392954" w:rsidP="005518F5">
            <w:pPr>
              <w:rPr>
                <w:sz w:val="18"/>
                <w:szCs w:val="18"/>
              </w:rPr>
            </w:pPr>
            <w:r>
              <w:rPr>
                <w:sz w:val="18"/>
                <w:szCs w:val="18"/>
              </w:rPr>
              <w:t>Dichotomous dependent variable characterising meeting case definition or not.</w:t>
            </w:r>
            <w:r w:rsidR="005518F5">
              <w:rPr>
                <w:sz w:val="18"/>
                <w:szCs w:val="18"/>
              </w:rPr>
              <w:t xml:space="preserve"> </w:t>
            </w:r>
            <w:r>
              <w:rPr>
                <w:sz w:val="18"/>
                <w:szCs w:val="18"/>
              </w:rPr>
              <w:t xml:space="preserve">Binomial logistic regression </w:t>
            </w:r>
            <w:r w:rsidR="00A90F50">
              <w:rPr>
                <w:sz w:val="18"/>
                <w:szCs w:val="18"/>
              </w:rPr>
              <w:t>analogous</w:t>
            </w:r>
            <w:r>
              <w:rPr>
                <w:sz w:val="18"/>
                <w:szCs w:val="18"/>
              </w:rPr>
              <w:t xml:space="preserve"> to primary analysis.</w:t>
            </w:r>
          </w:p>
        </w:tc>
        <w:tc>
          <w:tcPr>
            <w:tcW w:w="2811" w:type="dxa"/>
          </w:tcPr>
          <w:p w14:paraId="660B1D45" w14:textId="664C0463" w:rsidR="00AB5752" w:rsidRPr="00861705" w:rsidRDefault="00AB5752" w:rsidP="005518F5">
            <w:pPr>
              <w:rPr>
                <w:sz w:val="18"/>
                <w:szCs w:val="18"/>
              </w:rPr>
            </w:pPr>
          </w:p>
        </w:tc>
      </w:tr>
      <w:tr w:rsidR="00AB5752" w:rsidRPr="00861705" w14:paraId="3D5492F7" w14:textId="77777777" w:rsidTr="005518F5">
        <w:tc>
          <w:tcPr>
            <w:tcW w:w="1149" w:type="dxa"/>
          </w:tcPr>
          <w:p w14:paraId="5CF82742" w14:textId="54A0FD59" w:rsidR="00AB5752" w:rsidRPr="00861705" w:rsidRDefault="001B6E58" w:rsidP="00A16BB4">
            <w:pPr>
              <w:rPr>
                <w:sz w:val="18"/>
                <w:szCs w:val="18"/>
              </w:rPr>
            </w:pPr>
            <w:r>
              <w:rPr>
                <w:sz w:val="18"/>
                <w:szCs w:val="18"/>
              </w:rPr>
              <w:t>4-CLIN</w:t>
            </w:r>
          </w:p>
        </w:tc>
        <w:tc>
          <w:tcPr>
            <w:tcW w:w="3076" w:type="dxa"/>
          </w:tcPr>
          <w:p w14:paraId="3706F5DB" w14:textId="23C44FFF" w:rsidR="00AB5752" w:rsidRPr="00861705" w:rsidRDefault="001B6E58" w:rsidP="00A16BB4">
            <w:pPr>
              <w:rPr>
                <w:sz w:val="18"/>
                <w:szCs w:val="18"/>
              </w:rPr>
            </w:pPr>
            <w:r w:rsidRPr="001B6E58">
              <w:rPr>
                <w:sz w:val="18"/>
                <w:szCs w:val="18"/>
              </w:rPr>
              <w:t>change in IgA log titre</w:t>
            </w:r>
          </w:p>
        </w:tc>
        <w:tc>
          <w:tcPr>
            <w:tcW w:w="3420" w:type="dxa"/>
          </w:tcPr>
          <w:p w14:paraId="21129519" w14:textId="63A53610" w:rsidR="00B70510" w:rsidRPr="00861705" w:rsidRDefault="00CB2A28" w:rsidP="00A16BB4">
            <w:pPr>
              <w:rPr>
                <w:sz w:val="18"/>
                <w:szCs w:val="18"/>
              </w:rPr>
            </w:pPr>
            <w:r>
              <w:rPr>
                <w:sz w:val="18"/>
                <w:szCs w:val="18"/>
              </w:rPr>
              <w:t>Continuous dependent variable</w:t>
            </w:r>
          </w:p>
        </w:tc>
        <w:tc>
          <w:tcPr>
            <w:tcW w:w="2811" w:type="dxa"/>
          </w:tcPr>
          <w:p w14:paraId="60EE9EF2" w14:textId="5D4A1BB4" w:rsidR="00AB5752" w:rsidRPr="00861705" w:rsidRDefault="00AB5752" w:rsidP="00A16BB4">
            <w:pPr>
              <w:rPr>
                <w:sz w:val="18"/>
                <w:szCs w:val="18"/>
              </w:rPr>
            </w:pPr>
          </w:p>
        </w:tc>
      </w:tr>
      <w:tr w:rsidR="00AB5752" w:rsidRPr="00861705" w14:paraId="2CA0B8B0" w14:textId="77777777" w:rsidTr="005518F5">
        <w:tc>
          <w:tcPr>
            <w:tcW w:w="1149" w:type="dxa"/>
          </w:tcPr>
          <w:p w14:paraId="7096DA88" w14:textId="6B6A7B73" w:rsidR="00AB5752" w:rsidRPr="00861705" w:rsidRDefault="001B6E58" w:rsidP="00A16BB4">
            <w:pPr>
              <w:rPr>
                <w:sz w:val="18"/>
                <w:szCs w:val="18"/>
              </w:rPr>
            </w:pPr>
            <w:r>
              <w:rPr>
                <w:sz w:val="18"/>
                <w:szCs w:val="18"/>
              </w:rPr>
              <w:t>1-SAF</w:t>
            </w:r>
          </w:p>
        </w:tc>
        <w:tc>
          <w:tcPr>
            <w:tcW w:w="3076" w:type="dxa"/>
          </w:tcPr>
          <w:p w14:paraId="664A7436" w14:textId="49F76A47" w:rsidR="00AB5752" w:rsidRPr="00861705" w:rsidRDefault="001B6E58" w:rsidP="001B6E58">
            <w:pPr>
              <w:rPr>
                <w:sz w:val="18"/>
                <w:szCs w:val="18"/>
              </w:rPr>
            </w:pPr>
            <w:r w:rsidRPr="001B6E58">
              <w:rPr>
                <w:sz w:val="18"/>
                <w:szCs w:val="18"/>
              </w:rPr>
              <w:t xml:space="preserve">proportion of </w:t>
            </w:r>
            <w:r w:rsidR="008B3C18">
              <w:rPr>
                <w:sz w:val="18"/>
                <w:szCs w:val="18"/>
              </w:rPr>
              <w:t>participants</w:t>
            </w:r>
            <w:r w:rsidRPr="001B6E58">
              <w:rPr>
                <w:sz w:val="18"/>
                <w:szCs w:val="18"/>
              </w:rPr>
              <w:t xml:space="preserve"> meeting the case</w:t>
            </w:r>
            <w:r>
              <w:rPr>
                <w:sz w:val="18"/>
                <w:szCs w:val="18"/>
              </w:rPr>
              <w:t xml:space="preserve"> </w:t>
            </w:r>
            <w:r w:rsidRPr="001B6E58">
              <w:rPr>
                <w:sz w:val="18"/>
                <w:szCs w:val="18"/>
              </w:rPr>
              <w:t>definition of intussusception (Brighton criteria)</w:t>
            </w:r>
          </w:p>
        </w:tc>
        <w:tc>
          <w:tcPr>
            <w:tcW w:w="3420" w:type="dxa"/>
          </w:tcPr>
          <w:p w14:paraId="51592F88" w14:textId="6EEA2F59" w:rsidR="00AB5752" w:rsidRPr="00861705" w:rsidRDefault="00E75B91" w:rsidP="00A16BB4">
            <w:pPr>
              <w:rPr>
                <w:sz w:val="18"/>
                <w:szCs w:val="18"/>
              </w:rPr>
            </w:pPr>
            <w:r>
              <w:rPr>
                <w:sz w:val="18"/>
                <w:szCs w:val="18"/>
              </w:rPr>
              <w:t xml:space="preserve">As per </w:t>
            </w:r>
            <w:r w:rsidR="00175596">
              <w:rPr>
                <w:sz w:val="18"/>
                <w:szCs w:val="18"/>
              </w:rPr>
              <w:t>3-CLIN</w:t>
            </w:r>
            <w:r>
              <w:rPr>
                <w:sz w:val="18"/>
                <w:szCs w:val="18"/>
              </w:rPr>
              <w:t>. Dichotomous dependent variable.</w:t>
            </w:r>
            <w:r w:rsidR="00AB6143">
              <w:rPr>
                <w:sz w:val="18"/>
                <w:szCs w:val="18"/>
              </w:rPr>
              <w:t xml:space="preserve"> </w:t>
            </w:r>
          </w:p>
        </w:tc>
        <w:tc>
          <w:tcPr>
            <w:tcW w:w="2811" w:type="dxa"/>
          </w:tcPr>
          <w:p w14:paraId="65814E2B" w14:textId="7F15AB25" w:rsidR="00AB5752" w:rsidRPr="00861705" w:rsidRDefault="00AB5752" w:rsidP="00A16BB4">
            <w:pPr>
              <w:rPr>
                <w:sz w:val="18"/>
                <w:szCs w:val="18"/>
              </w:rPr>
            </w:pPr>
          </w:p>
        </w:tc>
      </w:tr>
      <w:tr w:rsidR="0005666C" w:rsidRPr="00861705" w14:paraId="12434EB1" w14:textId="77777777" w:rsidTr="005518F5">
        <w:tc>
          <w:tcPr>
            <w:tcW w:w="1149" w:type="dxa"/>
          </w:tcPr>
          <w:p w14:paraId="1ED69D83" w14:textId="5754C39D" w:rsidR="0005666C" w:rsidRDefault="001B6E58" w:rsidP="00A16BB4">
            <w:pPr>
              <w:rPr>
                <w:sz w:val="18"/>
                <w:szCs w:val="18"/>
              </w:rPr>
            </w:pPr>
            <w:r>
              <w:rPr>
                <w:sz w:val="18"/>
                <w:szCs w:val="18"/>
              </w:rPr>
              <w:t>2-SAF</w:t>
            </w:r>
          </w:p>
        </w:tc>
        <w:tc>
          <w:tcPr>
            <w:tcW w:w="3076" w:type="dxa"/>
          </w:tcPr>
          <w:p w14:paraId="0B5C683C" w14:textId="43B10526" w:rsidR="001B6E58" w:rsidRPr="001B6E58" w:rsidRDefault="001B6E58" w:rsidP="001B6E58">
            <w:pPr>
              <w:rPr>
                <w:sz w:val="18"/>
                <w:szCs w:val="18"/>
              </w:rPr>
            </w:pPr>
            <w:r w:rsidRPr="001B6E58">
              <w:rPr>
                <w:sz w:val="18"/>
                <w:szCs w:val="18"/>
              </w:rPr>
              <w:t xml:space="preserve">the proportion of </w:t>
            </w:r>
            <w:r w:rsidR="008B3C18">
              <w:rPr>
                <w:sz w:val="18"/>
                <w:szCs w:val="18"/>
              </w:rPr>
              <w:t>participants</w:t>
            </w:r>
            <w:r w:rsidRPr="001B6E58">
              <w:rPr>
                <w:sz w:val="18"/>
                <w:szCs w:val="18"/>
              </w:rPr>
              <w:t xml:space="preserve"> meeting the case</w:t>
            </w:r>
          </w:p>
          <w:p w14:paraId="2A657D63" w14:textId="731787F5" w:rsidR="0005666C" w:rsidRPr="00861705" w:rsidRDefault="001B6E58" w:rsidP="001B6E58">
            <w:pPr>
              <w:rPr>
                <w:sz w:val="18"/>
                <w:szCs w:val="18"/>
              </w:rPr>
            </w:pPr>
            <w:r w:rsidRPr="001B6E58">
              <w:rPr>
                <w:sz w:val="18"/>
                <w:szCs w:val="18"/>
              </w:rPr>
              <w:t>definition of a serious adverse event</w:t>
            </w:r>
          </w:p>
        </w:tc>
        <w:tc>
          <w:tcPr>
            <w:tcW w:w="3420" w:type="dxa"/>
          </w:tcPr>
          <w:p w14:paraId="12880DCB" w14:textId="337D5EF7" w:rsidR="0005666C" w:rsidRPr="00861705" w:rsidRDefault="00175596" w:rsidP="00A16BB4">
            <w:pPr>
              <w:rPr>
                <w:sz w:val="18"/>
                <w:szCs w:val="18"/>
              </w:rPr>
            </w:pPr>
            <w:r>
              <w:rPr>
                <w:sz w:val="18"/>
                <w:szCs w:val="18"/>
              </w:rPr>
              <w:t>As per 3-CLIN. Dichotomous dependent variable.</w:t>
            </w:r>
          </w:p>
        </w:tc>
        <w:tc>
          <w:tcPr>
            <w:tcW w:w="2811" w:type="dxa"/>
          </w:tcPr>
          <w:p w14:paraId="0885DB86" w14:textId="7D5393B6" w:rsidR="0005666C" w:rsidRPr="00861705" w:rsidRDefault="0005666C" w:rsidP="00A16BB4">
            <w:pPr>
              <w:rPr>
                <w:sz w:val="18"/>
                <w:szCs w:val="18"/>
              </w:rPr>
            </w:pPr>
          </w:p>
        </w:tc>
      </w:tr>
    </w:tbl>
    <w:p w14:paraId="6EEEA651" w14:textId="6EE6A84F" w:rsidR="00AB5752" w:rsidRPr="00AB5752" w:rsidRDefault="00861705" w:rsidP="00861705">
      <w:pPr>
        <w:pStyle w:val="Caption"/>
      </w:pPr>
      <w:bookmarkStart w:id="49" w:name="_Ref531687444"/>
      <w:r>
        <w:t xml:space="preserve">Table </w:t>
      </w:r>
      <w:r w:rsidR="00FF1568">
        <w:rPr>
          <w:noProof/>
        </w:rPr>
        <w:fldChar w:fldCharType="begin"/>
      </w:r>
      <w:r w:rsidR="00FF1568">
        <w:rPr>
          <w:noProof/>
        </w:rPr>
        <w:instrText xml:space="preserve"> SEQ Table \* ARABIC </w:instrText>
      </w:r>
      <w:r w:rsidR="00FF1568">
        <w:rPr>
          <w:noProof/>
        </w:rPr>
        <w:fldChar w:fldCharType="separate"/>
      </w:r>
      <w:r w:rsidR="008B3C18">
        <w:rPr>
          <w:noProof/>
        </w:rPr>
        <w:t>2</w:t>
      </w:r>
      <w:r w:rsidR="00FF1568">
        <w:rPr>
          <w:noProof/>
        </w:rPr>
        <w:fldChar w:fldCharType="end"/>
      </w:r>
      <w:bookmarkEnd w:id="49"/>
      <w:r>
        <w:t xml:space="preserve"> Summary of secondary analyses – </w:t>
      </w:r>
      <w:r w:rsidR="001B6E58">
        <w:t>CLIN</w:t>
      </w:r>
      <w:r w:rsidR="0005666C">
        <w:t xml:space="preserve"> </w:t>
      </w:r>
      <w:r w:rsidR="001B6E58">
        <w:t>– clinical endpoint looking at effectiveness</w:t>
      </w:r>
      <w:r>
        <w:t xml:space="preserve">, </w:t>
      </w:r>
      <w:r w:rsidR="001B6E58">
        <w:t>SAF – safety and tolerability endpoint</w:t>
      </w:r>
      <w:r w:rsidR="0005666C">
        <w:t xml:space="preserve">, </w:t>
      </w:r>
    </w:p>
    <w:p w14:paraId="23E0A1CC" w14:textId="10CA3A3D" w:rsidR="00AB5752" w:rsidRDefault="008E213D" w:rsidP="001C7DC5">
      <w:r>
        <w:t>The following analyses have been dropped from the protocol</w:t>
      </w:r>
      <w:r w:rsidR="00627DD8">
        <w:t xml:space="preserve"> and the specified analyses will be detailed elsewhere</w:t>
      </w:r>
      <w:r>
        <w:t>:</w:t>
      </w:r>
    </w:p>
    <w:p w14:paraId="4577EFE9" w14:textId="0F5934BF" w:rsidR="001C7DC5" w:rsidRDefault="001C7DC5" w:rsidP="00211FA6">
      <w:pPr>
        <w:pStyle w:val="ListParagraph"/>
        <w:numPr>
          <w:ilvl w:val="0"/>
          <w:numId w:val="23"/>
        </w:numPr>
      </w:pPr>
    </w:p>
    <w:p w14:paraId="253B9071" w14:textId="77777777" w:rsidR="001C7DC5" w:rsidRDefault="001C7DC5" w:rsidP="00B627C8">
      <w:pPr>
        <w:pStyle w:val="Heading3"/>
      </w:pPr>
      <w:bookmarkStart w:id="50" w:name="_Toc532481383"/>
      <w:r>
        <w:lastRenderedPageBreak/>
        <w:t>Analyses of safety outcomes</w:t>
      </w:r>
      <w:bookmarkEnd w:id="50"/>
    </w:p>
    <w:p w14:paraId="79210DDF" w14:textId="5E4BF4DA" w:rsidR="001C7DC5" w:rsidRDefault="00B0131A" w:rsidP="001C7DC5">
      <w:r>
        <w:t>See above</w:t>
      </w:r>
      <w:r w:rsidR="001C7DC5">
        <w:t>.</w:t>
      </w:r>
    </w:p>
    <w:p w14:paraId="57F9E1AD" w14:textId="77777777" w:rsidR="00021AB9" w:rsidRDefault="00021AB9" w:rsidP="00021AB9">
      <w:pPr>
        <w:pStyle w:val="Heading3"/>
      </w:pPr>
      <w:bookmarkStart w:id="51" w:name="_Toc532481384"/>
      <w:r>
        <w:t>Participant characteristics and baseline comparisons</w:t>
      </w:r>
      <w:bookmarkEnd w:id="51"/>
    </w:p>
    <w:p w14:paraId="20657E91" w14:textId="77777777" w:rsidR="00427692" w:rsidRDefault="00427692" w:rsidP="00021AB9">
      <w:r>
        <w:t>D</w:t>
      </w:r>
      <w:r w:rsidR="00021AB9">
        <w:t xml:space="preserve">emographics and baseline prevalence of impetigo and scabies will be presented using appropriate summary statistics to assess balance. </w:t>
      </w:r>
    </w:p>
    <w:p w14:paraId="72736FC7" w14:textId="77777777" w:rsidR="00427692" w:rsidRDefault="00021AB9" w:rsidP="00021AB9">
      <w:r>
        <w:t xml:space="preserve">Categorical variables will be summarised by frequencies and percentages. </w:t>
      </w:r>
    </w:p>
    <w:p w14:paraId="3924E544" w14:textId="1D08FA19" w:rsidR="00427692" w:rsidRDefault="00021AB9" w:rsidP="00021AB9">
      <w:r>
        <w:t xml:space="preserve">Percentages will be calculated according to the number of </w:t>
      </w:r>
      <w:r w:rsidR="008B3C18">
        <w:t>participant</w:t>
      </w:r>
      <w:r>
        <w:t xml:space="preserve">s for whom data are available (observed). </w:t>
      </w:r>
    </w:p>
    <w:p w14:paraId="28538869" w14:textId="560A3813" w:rsidR="00021AB9" w:rsidRDefault="00021AB9" w:rsidP="00021AB9">
      <w:r>
        <w:t xml:space="preserve">Where values are missing, the denominator, which will be less than the number of </w:t>
      </w:r>
      <w:r w:rsidR="008B3C18">
        <w:t>participant</w:t>
      </w:r>
      <w:r>
        <w:t>s assigned to the treatment group, will be reported either in the body or a footnote in the summary table. Continuous variables with symmetric distributions will be summarised by treatment group using mean and standard deviation, whereas continuous variables with asymmetric distributions will be summarised using median and interquartile range (25% AND 75% percentiles).</w:t>
      </w:r>
    </w:p>
    <w:p w14:paraId="5BEF4BD6" w14:textId="0EA82AD6" w:rsidR="00AD656C" w:rsidRDefault="00AD656C" w:rsidP="00AD656C">
      <w:pPr>
        <w:pStyle w:val="Heading3"/>
      </w:pPr>
      <w:bookmarkStart w:id="52" w:name="_Toc532481385"/>
      <w:r>
        <w:t>Subgroup Analyses</w:t>
      </w:r>
      <w:bookmarkEnd w:id="52"/>
    </w:p>
    <w:p w14:paraId="4562ADB7" w14:textId="4584FCD8" w:rsidR="00AD656C" w:rsidRPr="00F60735" w:rsidRDefault="00AD656C" w:rsidP="00AD656C">
      <w:r>
        <w:t xml:space="preserve">Subgroup – primary and secondary endpoints among </w:t>
      </w:r>
      <w:r w:rsidR="008B3C18">
        <w:t>participants</w:t>
      </w:r>
      <w:r>
        <w:t xml:space="preserve"> who received 1 dose and 2 dose of rv1 prior to the study intervention.</w:t>
      </w:r>
    </w:p>
    <w:p w14:paraId="2564297B" w14:textId="77777777" w:rsidR="009A3901" w:rsidRDefault="009A3901" w:rsidP="009A3901">
      <w:pPr>
        <w:pStyle w:val="Heading2"/>
      </w:pPr>
      <w:bookmarkStart w:id="53" w:name="_Toc532481386"/>
      <w:r>
        <w:t>Simulating operating characteristics</w:t>
      </w:r>
      <w:bookmarkEnd w:id="53"/>
    </w:p>
    <w:p w14:paraId="1F4434D8" w14:textId="56ED3849" w:rsidR="009A3901" w:rsidRDefault="009A3901" w:rsidP="00021AB9"/>
    <w:p w14:paraId="659534DD" w14:textId="77777777" w:rsidR="009A3901" w:rsidRDefault="009A3901" w:rsidP="00021AB9"/>
    <w:p w14:paraId="6DB32B2A" w14:textId="7B6190A0" w:rsidR="001E2F69" w:rsidRDefault="001E2F69" w:rsidP="001E2F69">
      <w:pPr>
        <w:pStyle w:val="Heading2"/>
      </w:pPr>
      <w:bookmarkStart w:id="54" w:name="_Toc532481387"/>
      <w:r>
        <w:t>Sensitivity Analyses</w:t>
      </w:r>
      <w:bookmarkEnd w:id="54"/>
    </w:p>
    <w:p w14:paraId="68F633C6" w14:textId="7A168A06" w:rsidR="00EF18F4" w:rsidRDefault="00EF18F4" w:rsidP="00EF18F4">
      <w:r>
        <w:t>Adjust for covariates that may be confounding?</w:t>
      </w:r>
    </w:p>
    <w:p w14:paraId="4DBA0A2E" w14:textId="2B8C99DC" w:rsidR="00EF18F4" w:rsidRPr="00EF18F4" w:rsidRDefault="00EF18F4" w:rsidP="00EF18F4">
      <w:r>
        <w:t>Baseline seroconversion?</w:t>
      </w:r>
    </w:p>
    <w:p w14:paraId="50671781" w14:textId="022C052E" w:rsidR="001E2F69" w:rsidRDefault="001E2F69" w:rsidP="001E2F69">
      <w:pPr>
        <w:pStyle w:val="Heading3"/>
      </w:pPr>
      <w:bookmarkStart w:id="55" w:name="_Toc532481388"/>
      <w:r>
        <w:t>Outliers</w:t>
      </w:r>
      <w:bookmarkEnd w:id="55"/>
    </w:p>
    <w:p w14:paraId="0CAC2E6A" w14:textId="6C78F0CA" w:rsidR="001C7DC5" w:rsidRPr="00C17D50" w:rsidRDefault="001E2F69" w:rsidP="001C7DC5">
      <w:r>
        <w:t xml:space="preserve">Outliers will be identified </w:t>
      </w:r>
      <w:r w:rsidR="00740EA8">
        <w:t>]</w:t>
      </w:r>
      <w:r>
        <w:t xml:space="preserve">using applicable diagnostics. All outliers will be assessed to determine the potential influence on the statistical results and, if deemed appropriate, sensitivity analyses may be performed both including and excluding the outlier(s). Discrepant results from these two analyses will be explained in the text of the final statistical report and any associated manuscripts and details of the analyses performed and results will be included in an appendix. </w:t>
      </w:r>
    </w:p>
    <w:p w14:paraId="5BA3FF99" w14:textId="77777777" w:rsidR="005E4F88" w:rsidRDefault="005E4F88" w:rsidP="005E4F88">
      <w:pPr>
        <w:pStyle w:val="Heading2"/>
      </w:pPr>
      <w:bookmarkStart w:id="56" w:name="_Toc532481389"/>
      <w:r>
        <w:t>Missing Values</w:t>
      </w:r>
      <w:bookmarkEnd w:id="56"/>
    </w:p>
    <w:p w14:paraId="3D91846C" w14:textId="77777777" w:rsidR="005E4F88" w:rsidRDefault="005E4F88" w:rsidP="005E4F88">
      <w:r>
        <w:t>Missingness is classified into Missing completely at random (MCAR), Missing at random (MAR) and Missing not at random (MNAR). MCAR characterises data where missing values are independent of observed and unobserved measures and a complete-case analysis can be unbiased. MAR characterises data where the missingness is dependent on observed measures and therefore can be reasonably predicted using imputation methods. MNAR characterises data where missing values are dependent on unobserved measures and thus cannot be predicted without bias and thus sensitivity analyses are necessary.</w:t>
      </w:r>
    </w:p>
    <w:p w14:paraId="1291F609" w14:textId="208FEEB0" w:rsidR="005E4F88" w:rsidRDefault="005E4F88" w:rsidP="005E4F88">
      <w:r>
        <w:t xml:space="preserve">Reasons for missing data pertaining to the primary endpoint and safety endpoints (including withdrawal of consent, loss to follow-up, removal from study due to serious side effects, death, or inability to obtain any laboratory results) will be indicated. The quantity of this missing data for each </w:t>
      </w:r>
      <w:r w:rsidR="008B3C18">
        <w:t>treatment arm and strata</w:t>
      </w:r>
      <w:r>
        <w:t xml:space="preserve"> will be compared.</w:t>
      </w:r>
    </w:p>
    <w:p w14:paraId="0EF136C3" w14:textId="4E887132" w:rsidR="008B3C18" w:rsidRDefault="008B3C18" w:rsidP="008B3C18">
      <w:pPr>
        <w:spacing w:after="0" w:line="240" w:lineRule="auto"/>
        <w:ind w:left="567"/>
      </w:pPr>
      <w:r>
        <w:t>1.</w:t>
      </w:r>
      <w:r>
        <w:tab/>
        <w:t>Missing completely at random (MCAR)</w:t>
      </w:r>
    </w:p>
    <w:p w14:paraId="56CE81C6" w14:textId="313E5AE4" w:rsidR="008B3C18" w:rsidRDefault="008B3C18" w:rsidP="008B3C18">
      <w:pPr>
        <w:spacing w:after="0" w:line="240" w:lineRule="auto"/>
        <w:ind w:left="567"/>
      </w:pPr>
      <w:r>
        <w:lastRenderedPageBreak/>
        <w:t>Data that is missing independent of observed or unobserved measurements will not be included in the statistical analysis as these may be considered a random and representative sample from the total study population. For example: a non-health related move to another state results in missing data after study day 5. These data occurrences are anticipated to be rare in the study.</w:t>
      </w:r>
    </w:p>
    <w:p w14:paraId="40319AA5" w14:textId="77777777" w:rsidR="008B3C18" w:rsidRDefault="008B3C18" w:rsidP="008B3C18">
      <w:pPr>
        <w:spacing w:after="0" w:line="240" w:lineRule="auto"/>
        <w:ind w:left="567"/>
      </w:pPr>
    </w:p>
    <w:p w14:paraId="2630CBF0" w14:textId="273F046E" w:rsidR="008B3C18" w:rsidRDefault="008B3C18" w:rsidP="008B3C18">
      <w:pPr>
        <w:spacing w:after="0" w:line="240" w:lineRule="auto"/>
        <w:ind w:left="567"/>
      </w:pPr>
      <w:r>
        <w:t>2.</w:t>
      </w:r>
      <w:r>
        <w:tab/>
        <w:t>Missing at random (MAR)</w:t>
      </w:r>
    </w:p>
    <w:p w14:paraId="2F99E9C3" w14:textId="578F5D90" w:rsidR="008B3C18" w:rsidRDefault="008B3C18" w:rsidP="008B3C18">
      <w:pPr>
        <w:spacing w:after="0" w:line="240" w:lineRule="auto"/>
        <w:ind w:left="567"/>
      </w:pPr>
      <w:r>
        <w:t>When the probability of an observation being missing is dependent on observed measurements, then the missing observations can be reasonably predicted, with minimal bias, using multiple imputation techniques.  For example: (i) when a participant drops out due to lack of efficacy reflected by a series of poor efficacy outcomes that have been observed; or (ii) when a participant absconds due to a series of good efficacy outcomes that have been observed. In either case, it would be appropriate to impute subsequent efficacy outcomes for this participant based on the observed measurements &amp; covariates.</w:t>
      </w:r>
    </w:p>
    <w:p w14:paraId="766F8506" w14:textId="77777777" w:rsidR="008B3C18" w:rsidRDefault="008B3C18" w:rsidP="008B3C18">
      <w:pPr>
        <w:spacing w:after="0" w:line="240" w:lineRule="auto"/>
        <w:ind w:left="567"/>
      </w:pPr>
    </w:p>
    <w:p w14:paraId="0F37C88D" w14:textId="4A068029" w:rsidR="008B3C18" w:rsidRDefault="008B3C18" w:rsidP="008B3C18">
      <w:pPr>
        <w:spacing w:after="0" w:line="240" w:lineRule="auto"/>
        <w:ind w:left="567"/>
      </w:pPr>
      <w:r>
        <w:t xml:space="preserve"> 3.</w:t>
      </w:r>
      <w:r>
        <w:tab/>
        <w:t>Missing not at random (MNAR)</w:t>
      </w:r>
    </w:p>
    <w:p w14:paraId="4083A882" w14:textId="2F4F391B" w:rsidR="008B3C18" w:rsidRDefault="008B3C18" w:rsidP="008B3C18">
      <w:pPr>
        <w:spacing w:after="0" w:line="240" w:lineRule="auto"/>
        <w:ind w:left="567"/>
      </w:pPr>
      <w:r>
        <w:t>When the probability of an observation being missing is dependent on unobserved measurements then future observations cannot be predicted without bias. In this case sensitivity analyses will need to be performed replacing the missing outcome data with the extremes of the scale.  For example: missing time of discharge from hospital may be set to the minimum value across all participants for the first sensitivity analysis and then set to the maximum value for the second sensitivity analysis.</w:t>
      </w:r>
    </w:p>
    <w:p w14:paraId="0D4E9974" w14:textId="77777777" w:rsidR="008B3C18" w:rsidRDefault="008B3C18" w:rsidP="008B3C18">
      <w:pPr>
        <w:spacing w:after="0" w:line="240" w:lineRule="auto"/>
        <w:ind w:left="567"/>
      </w:pPr>
    </w:p>
    <w:p w14:paraId="649D6611" w14:textId="6450E1B7" w:rsidR="005E4F88" w:rsidRDefault="005E4F88" w:rsidP="005E4F88">
      <w:pPr>
        <w:pStyle w:val="Heading2"/>
      </w:pPr>
      <w:bookmarkStart w:id="57" w:name="_Toc532481390"/>
      <w:r>
        <w:t>Additional Analyses Beyond Scope of SAP</w:t>
      </w:r>
      <w:bookmarkEnd w:id="57"/>
    </w:p>
    <w:p w14:paraId="6A641F6A" w14:textId="2E016845" w:rsidR="00311601" w:rsidRDefault="00265365" w:rsidP="00311601">
      <w:r>
        <w:t>None identified</w:t>
      </w:r>
      <w:r w:rsidR="00C94C0C">
        <w:t>.</w:t>
      </w:r>
    </w:p>
    <w:p w14:paraId="67B4D639" w14:textId="5B11F3E1" w:rsidR="005E4F88" w:rsidRDefault="005E4F88" w:rsidP="005E4F88">
      <w:pPr>
        <w:pStyle w:val="Heading3"/>
      </w:pPr>
      <w:bookmarkStart w:id="58" w:name="_Toc532481391"/>
      <w:r>
        <w:t>Harms</w:t>
      </w:r>
      <w:bookmarkEnd w:id="58"/>
    </w:p>
    <w:p w14:paraId="5BA00C9C" w14:textId="5F535C48" w:rsidR="00ED635C" w:rsidRDefault="00ED635C" w:rsidP="001B1E10">
      <w:r>
        <w:t>Section 12 of protocol.</w:t>
      </w:r>
    </w:p>
    <w:p w14:paraId="59145D2D" w14:textId="11BB5B08" w:rsidR="001B1E10" w:rsidRDefault="001B1E10" w:rsidP="001B1E10">
      <w:r>
        <w:t xml:space="preserve">The investigational medicinal product, ivermectin, is generally well tolerated. However, reported adverse effects include asthenia/fatigue, abdominal pain, anorexia, constipation, diarrhoea, vomiting, nausea, somnolence, dizziness, vertigo, tremor, pruritus, rash and urticaria. Ivermectin has also been associated with laboratory abnormalities. </w:t>
      </w:r>
    </w:p>
    <w:p w14:paraId="21135840" w14:textId="26B3EC9A" w:rsidR="001B1E10" w:rsidRDefault="00E762D7" w:rsidP="00C519A7">
      <w:r>
        <w:t>Additional products to be used during the trial are documented in Section 7.5 of the protocol.</w:t>
      </w:r>
    </w:p>
    <w:p w14:paraId="7F92E177" w14:textId="40E09E7F" w:rsidR="00766C8C" w:rsidRDefault="00766C8C" w:rsidP="00C519A7">
      <w:r>
        <w:t>SAEs and measures of study conduct and implementation by treatment group will be monitored on a regular basis by a Data and Safety Monitoring Board (DSMB). Only DSMB members and statisticians compiling closed-session reports for DSMB meetings will have access to un-blinded interim data and results.</w:t>
      </w:r>
    </w:p>
    <w:p w14:paraId="765F87DC" w14:textId="72DFA4E3" w:rsidR="003E172D" w:rsidRDefault="003E172D" w:rsidP="003E172D">
      <w:pPr>
        <w:pStyle w:val="Heading2"/>
      </w:pPr>
      <w:bookmarkStart w:id="59" w:name="_Toc532481392"/>
      <w:r>
        <w:t>Software Used in the Trial Analyses</w:t>
      </w:r>
      <w:bookmarkEnd w:id="59"/>
    </w:p>
    <w:p w14:paraId="49EC08E5" w14:textId="5999B9A6" w:rsidR="003E172D" w:rsidRDefault="003E172D" w:rsidP="003E172D">
      <w:r>
        <w:t>All data manipulations, calculation of summary statistics, tabulations, listings, analyses and graphics will be documented in script files and performed using R (version 3.5.1, 2018 or higher)</w:t>
      </w:r>
      <w:r w:rsidR="00F747D8">
        <w:t>, Julia (version 1.0</w:t>
      </w:r>
      <w:r w:rsidR="00E328BE">
        <w:t>.2</w:t>
      </w:r>
      <w:r w:rsidR="00F747D8">
        <w:t xml:space="preserve">) </w:t>
      </w:r>
      <w:r w:rsidR="00810137">
        <w:t>and Stata</w:t>
      </w:r>
      <w:r w:rsidR="003F0E7D">
        <w:t xml:space="preserve"> (version 15 or higher)</w:t>
      </w:r>
      <w:r>
        <w:t>.</w:t>
      </w:r>
    </w:p>
    <w:p w14:paraId="6158E3CC" w14:textId="40ABB00B" w:rsidR="00786FC1" w:rsidRDefault="002547B0" w:rsidP="002547B0">
      <w:pPr>
        <w:pStyle w:val="Heading1"/>
      </w:pPr>
      <w:bookmarkStart w:id="60" w:name="_Toc532481393"/>
      <w:r>
        <w:t>Revision History</w:t>
      </w:r>
      <w:bookmarkEnd w:id="60"/>
    </w:p>
    <w:p w14:paraId="158D7A7A" w14:textId="77777777" w:rsidR="002547B0" w:rsidRPr="002547B0" w:rsidRDefault="002547B0" w:rsidP="002547B0"/>
    <w:tbl>
      <w:tblPr>
        <w:tblStyle w:val="TableGrid"/>
        <w:tblW w:w="10800" w:type="dxa"/>
        <w:tblInd w:w="-5" w:type="dxa"/>
        <w:tblLook w:val="04A0" w:firstRow="1" w:lastRow="0" w:firstColumn="1" w:lastColumn="0" w:noHBand="0" w:noVBand="1"/>
      </w:tblPr>
      <w:tblGrid>
        <w:gridCol w:w="547"/>
        <w:gridCol w:w="1643"/>
        <w:gridCol w:w="2498"/>
        <w:gridCol w:w="2517"/>
        <w:gridCol w:w="3595"/>
      </w:tblGrid>
      <w:tr w:rsidR="00786FC1" w:rsidRPr="0076616E" w14:paraId="75865267" w14:textId="77777777" w:rsidTr="00786FC1">
        <w:tc>
          <w:tcPr>
            <w:tcW w:w="10800" w:type="dxa"/>
            <w:gridSpan w:val="5"/>
          </w:tcPr>
          <w:p w14:paraId="0B848245" w14:textId="77777777" w:rsidR="00786FC1" w:rsidRPr="0076616E" w:rsidRDefault="00786FC1" w:rsidP="004A4FD1">
            <w:pPr>
              <w:rPr>
                <w:sz w:val="18"/>
                <w:szCs w:val="18"/>
              </w:rPr>
            </w:pPr>
            <w:r w:rsidRPr="0076616E">
              <w:rPr>
                <w:sz w:val="18"/>
                <w:szCs w:val="18"/>
              </w:rPr>
              <w:t>Version 1 to Version 2 Revisions (Date: )</w:t>
            </w:r>
          </w:p>
        </w:tc>
      </w:tr>
      <w:tr w:rsidR="00786FC1" w:rsidRPr="0076616E" w14:paraId="167A3DA3" w14:textId="77777777" w:rsidTr="00786FC1">
        <w:tc>
          <w:tcPr>
            <w:tcW w:w="535" w:type="dxa"/>
          </w:tcPr>
          <w:p w14:paraId="3D14223E" w14:textId="77777777" w:rsidR="00786FC1" w:rsidRPr="0076616E" w:rsidRDefault="00786FC1" w:rsidP="004A4FD1">
            <w:pPr>
              <w:rPr>
                <w:sz w:val="18"/>
                <w:szCs w:val="18"/>
              </w:rPr>
            </w:pPr>
            <w:r w:rsidRPr="0076616E">
              <w:rPr>
                <w:sz w:val="18"/>
                <w:szCs w:val="18"/>
              </w:rPr>
              <w:t>ID</w:t>
            </w:r>
          </w:p>
        </w:tc>
        <w:tc>
          <w:tcPr>
            <w:tcW w:w="1644" w:type="dxa"/>
          </w:tcPr>
          <w:p w14:paraId="487282DC" w14:textId="77777777" w:rsidR="00786FC1" w:rsidRPr="0076616E" w:rsidRDefault="00786FC1" w:rsidP="004A4FD1">
            <w:pPr>
              <w:rPr>
                <w:sz w:val="18"/>
                <w:szCs w:val="18"/>
              </w:rPr>
            </w:pPr>
            <w:r w:rsidRPr="0076616E">
              <w:rPr>
                <w:sz w:val="18"/>
                <w:szCs w:val="18"/>
              </w:rPr>
              <w:t>Section/Page</w:t>
            </w:r>
          </w:p>
        </w:tc>
        <w:tc>
          <w:tcPr>
            <w:tcW w:w="2501" w:type="dxa"/>
          </w:tcPr>
          <w:p w14:paraId="6C12FFB2" w14:textId="77777777" w:rsidR="00786FC1" w:rsidRPr="0076616E" w:rsidRDefault="00786FC1" w:rsidP="004A4FD1">
            <w:pPr>
              <w:rPr>
                <w:sz w:val="18"/>
                <w:szCs w:val="18"/>
              </w:rPr>
            </w:pPr>
            <w:r w:rsidRPr="0076616E">
              <w:rPr>
                <w:sz w:val="18"/>
                <w:szCs w:val="18"/>
              </w:rPr>
              <w:t>Original Text</w:t>
            </w:r>
          </w:p>
        </w:tc>
        <w:tc>
          <w:tcPr>
            <w:tcW w:w="2520" w:type="dxa"/>
          </w:tcPr>
          <w:p w14:paraId="2FE83E56" w14:textId="77777777" w:rsidR="00786FC1" w:rsidRPr="0076616E" w:rsidRDefault="00786FC1" w:rsidP="004A4FD1">
            <w:pPr>
              <w:rPr>
                <w:sz w:val="18"/>
                <w:szCs w:val="18"/>
              </w:rPr>
            </w:pPr>
            <w:r w:rsidRPr="0076616E">
              <w:rPr>
                <w:sz w:val="18"/>
                <w:szCs w:val="18"/>
              </w:rPr>
              <w:t>Revised Text</w:t>
            </w:r>
          </w:p>
        </w:tc>
        <w:tc>
          <w:tcPr>
            <w:tcW w:w="3600" w:type="dxa"/>
          </w:tcPr>
          <w:p w14:paraId="7BAC27A7" w14:textId="77777777" w:rsidR="00786FC1" w:rsidRPr="0076616E" w:rsidRDefault="00786FC1" w:rsidP="004A4FD1">
            <w:pPr>
              <w:rPr>
                <w:sz w:val="18"/>
                <w:szCs w:val="18"/>
              </w:rPr>
            </w:pPr>
            <w:r w:rsidRPr="0076616E">
              <w:rPr>
                <w:sz w:val="18"/>
                <w:szCs w:val="18"/>
              </w:rPr>
              <w:t>Comment</w:t>
            </w:r>
          </w:p>
        </w:tc>
      </w:tr>
      <w:tr w:rsidR="00786FC1" w:rsidRPr="0076616E" w14:paraId="3EDBEF46" w14:textId="77777777" w:rsidTr="00786FC1">
        <w:tc>
          <w:tcPr>
            <w:tcW w:w="535" w:type="dxa"/>
          </w:tcPr>
          <w:p w14:paraId="6A9B5561" w14:textId="68357128" w:rsidR="00786FC1" w:rsidRPr="0076616E" w:rsidRDefault="008F1031" w:rsidP="004A4FD1">
            <w:pPr>
              <w:rPr>
                <w:sz w:val="18"/>
                <w:szCs w:val="18"/>
              </w:rPr>
            </w:pPr>
            <w:r>
              <w:rPr>
                <w:sz w:val="18"/>
                <w:szCs w:val="18"/>
              </w:rPr>
              <w:t>V0.3</w:t>
            </w:r>
          </w:p>
        </w:tc>
        <w:tc>
          <w:tcPr>
            <w:tcW w:w="1644" w:type="dxa"/>
          </w:tcPr>
          <w:p w14:paraId="642748CC" w14:textId="77777777" w:rsidR="00786FC1" w:rsidRPr="0076616E" w:rsidRDefault="00786FC1" w:rsidP="004A4FD1">
            <w:pPr>
              <w:rPr>
                <w:sz w:val="18"/>
                <w:szCs w:val="18"/>
              </w:rPr>
            </w:pPr>
          </w:p>
        </w:tc>
        <w:tc>
          <w:tcPr>
            <w:tcW w:w="2501" w:type="dxa"/>
          </w:tcPr>
          <w:p w14:paraId="52209CCA" w14:textId="77777777" w:rsidR="00786FC1" w:rsidRPr="0076616E" w:rsidRDefault="00786FC1" w:rsidP="004A4FD1">
            <w:pPr>
              <w:rPr>
                <w:sz w:val="18"/>
                <w:szCs w:val="18"/>
              </w:rPr>
            </w:pPr>
          </w:p>
        </w:tc>
        <w:tc>
          <w:tcPr>
            <w:tcW w:w="2520" w:type="dxa"/>
          </w:tcPr>
          <w:p w14:paraId="482BD3B0" w14:textId="77777777" w:rsidR="00786FC1" w:rsidRPr="0076616E" w:rsidRDefault="00786FC1" w:rsidP="004A4FD1">
            <w:pPr>
              <w:rPr>
                <w:sz w:val="18"/>
                <w:szCs w:val="18"/>
              </w:rPr>
            </w:pPr>
          </w:p>
        </w:tc>
        <w:tc>
          <w:tcPr>
            <w:tcW w:w="3600" w:type="dxa"/>
          </w:tcPr>
          <w:p w14:paraId="5464ECC4" w14:textId="523A21B7" w:rsidR="00786FC1" w:rsidRPr="0076616E" w:rsidRDefault="008F1031" w:rsidP="004A4FD1">
            <w:pPr>
              <w:rPr>
                <w:sz w:val="18"/>
                <w:szCs w:val="18"/>
              </w:rPr>
            </w:pPr>
            <w:r>
              <w:rPr>
                <w:sz w:val="18"/>
                <w:szCs w:val="18"/>
              </w:rPr>
              <w:t>First draft</w:t>
            </w:r>
          </w:p>
        </w:tc>
      </w:tr>
      <w:tr w:rsidR="00786FC1" w:rsidRPr="0076616E" w14:paraId="02268452" w14:textId="77777777" w:rsidTr="00786FC1">
        <w:tc>
          <w:tcPr>
            <w:tcW w:w="535" w:type="dxa"/>
          </w:tcPr>
          <w:p w14:paraId="167722A1" w14:textId="77777777" w:rsidR="00786FC1" w:rsidRPr="0076616E" w:rsidRDefault="00786FC1" w:rsidP="004A4FD1">
            <w:pPr>
              <w:rPr>
                <w:sz w:val="18"/>
                <w:szCs w:val="18"/>
              </w:rPr>
            </w:pPr>
          </w:p>
        </w:tc>
        <w:tc>
          <w:tcPr>
            <w:tcW w:w="1644" w:type="dxa"/>
          </w:tcPr>
          <w:p w14:paraId="737837ED" w14:textId="77777777" w:rsidR="00786FC1" w:rsidRPr="0076616E" w:rsidRDefault="00786FC1" w:rsidP="004A4FD1">
            <w:pPr>
              <w:rPr>
                <w:sz w:val="18"/>
                <w:szCs w:val="18"/>
              </w:rPr>
            </w:pPr>
          </w:p>
        </w:tc>
        <w:tc>
          <w:tcPr>
            <w:tcW w:w="2501" w:type="dxa"/>
          </w:tcPr>
          <w:p w14:paraId="66067D33" w14:textId="77777777" w:rsidR="00786FC1" w:rsidRPr="0076616E" w:rsidRDefault="00786FC1" w:rsidP="004A4FD1">
            <w:pPr>
              <w:rPr>
                <w:sz w:val="18"/>
                <w:szCs w:val="18"/>
              </w:rPr>
            </w:pPr>
          </w:p>
        </w:tc>
        <w:tc>
          <w:tcPr>
            <w:tcW w:w="2520" w:type="dxa"/>
          </w:tcPr>
          <w:p w14:paraId="21FE0258" w14:textId="77777777" w:rsidR="00786FC1" w:rsidRPr="0076616E" w:rsidRDefault="00786FC1" w:rsidP="004A4FD1">
            <w:pPr>
              <w:rPr>
                <w:sz w:val="18"/>
                <w:szCs w:val="18"/>
              </w:rPr>
            </w:pPr>
          </w:p>
        </w:tc>
        <w:tc>
          <w:tcPr>
            <w:tcW w:w="3600" w:type="dxa"/>
          </w:tcPr>
          <w:p w14:paraId="28ACA444" w14:textId="77777777" w:rsidR="00786FC1" w:rsidRPr="0076616E" w:rsidRDefault="00786FC1" w:rsidP="004A4FD1">
            <w:pPr>
              <w:rPr>
                <w:sz w:val="18"/>
                <w:szCs w:val="18"/>
              </w:rPr>
            </w:pPr>
          </w:p>
        </w:tc>
      </w:tr>
      <w:tr w:rsidR="00786FC1" w:rsidRPr="0076616E" w14:paraId="12C5EC16" w14:textId="77777777" w:rsidTr="00786FC1">
        <w:tc>
          <w:tcPr>
            <w:tcW w:w="535" w:type="dxa"/>
          </w:tcPr>
          <w:p w14:paraId="1AAEF96F" w14:textId="77777777" w:rsidR="00786FC1" w:rsidRPr="0076616E" w:rsidRDefault="00786FC1" w:rsidP="004A4FD1">
            <w:pPr>
              <w:rPr>
                <w:sz w:val="18"/>
                <w:szCs w:val="18"/>
              </w:rPr>
            </w:pPr>
          </w:p>
        </w:tc>
        <w:tc>
          <w:tcPr>
            <w:tcW w:w="1644" w:type="dxa"/>
          </w:tcPr>
          <w:p w14:paraId="45A3E148" w14:textId="77777777" w:rsidR="00786FC1" w:rsidRPr="0076616E" w:rsidRDefault="00786FC1" w:rsidP="004A4FD1">
            <w:pPr>
              <w:rPr>
                <w:sz w:val="18"/>
                <w:szCs w:val="18"/>
              </w:rPr>
            </w:pPr>
          </w:p>
        </w:tc>
        <w:tc>
          <w:tcPr>
            <w:tcW w:w="2501" w:type="dxa"/>
          </w:tcPr>
          <w:p w14:paraId="3B065C5A" w14:textId="77777777" w:rsidR="00786FC1" w:rsidRPr="0076616E" w:rsidRDefault="00786FC1" w:rsidP="004A4FD1">
            <w:pPr>
              <w:rPr>
                <w:sz w:val="18"/>
                <w:szCs w:val="18"/>
              </w:rPr>
            </w:pPr>
          </w:p>
        </w:tc>
        <w:tc>
          <w:tcPr>
            <w:tcW w:w="2520" w:type="dxa"/>
          </w:tcPr>
          <w:p w14:paraId="7E11B053" w14:textId="77777777" w:rsidR="00786FC1" w:rsidRPr="0076616E" w:rsidRDefault="00786FC1" w:rsidP="004A4FD1">
            <w:pPr>
              <w:rPr>
                <w:sz w:val="18"/>
                <w:szCs w:val="18"/>
              </w:rPr>
            </w:pPr>
          </w:p>
        </w:tc>
        <w:tc>
          <w:tcPr>
            <w:tcW w:w="3600" w:type="dxa"/>
          </w:tcPr>
          <w:p w14:paraId="07A652DF" w14:textId="77777777" w:rsidR="00786FC1" w:rsidRPr="0076616E" w:rsidRDefault="00786FC1" w:rsidP="004A4FD1">
            <w:pPr>
              <w:rPr>
                <w:sz w:val="18"/>
                <w:szCs w:val="18"/>
              </w:rPr>
            </w:pPr>
          </w:p>
        </w:tc>
      </w:tr>
      <w:tr w:rsidR="00786FC1" w:rsidRPr="0076616E" w14:paraId="46E433BD" w14:textId="77777777" w:rsidTr="00786FC1">
        <w:tc>
          <w:tcPr>
            <w:tcW w:w="535" w:type="dxa"/>
          </w:tcPr>
          <w:p w14:paraId="4DFECEE0" w14:textId="77777777" w:rsidR="00786FC1" w:rsidRPr="0076616E" w:rsidRDefault="00786FC1" w:rsidP="004A4FD1">
            <w:pPr>
              <w:rPr>
                <w:sz w:val="18"/>
                <w:szCs w:val="18"/>
              </w:rPr>
            </w:pPr>
          </w:p>
        </w:tc>
        <w:tc>
          <w:tcPr>
            <w:tcW w:w="1644" w:type="dxa"/>
          </w:tcPr>
          <w:p w14:paraId="43533AC5" w14:textId="77777777" w:rsidR="00786FC1" w:rsidRPr="0076616E" w:rsidRDefault="00786FC1" w:rsidP="004A4FD1">
            <w:pPr>
              <w:rPr>
                <w:sz w:val="18"/>
                <w:szCs w:val="18"/>
              </w:rPr>
            </w:pPr>
          </w:p>
        </w:tc>
        <w:tc>
          <w:tcPr>
            <w:tcW w:w="2501" w:type="dxa"/>
          </w:tcPr>
          <w:p w14:paraId="6B0277C6" w14:textId="77777777" w:rsidR="00786FC1" w:rsidRPr="0076616E" w:rsidRDefault="00786FC1" w:rsidP="004A4FD1">
            <w:pPr>
              <w:rPr>
                <w:sz w:val="18"/>
                <w:szCs w:val="18"/>
              </w:rPr>
            </w:pPr>
          </w:p>
        </w:tc>
        <w:tc>
          <w:tcPr>
            <w:tcW w:w="2520" w:type="dxa"/>
          </w:tcPr>
          <w:p w14:paraId="58B9C976" w14:textId="77777777" w:rsidR="00786FC1" w:rsidRPr="0076616E" w:rsidRDefault="00786FC1" w:rsidP="004A4FD1">
            <w:pPr>
              <w:rPr>
                <w:sz w:val="18"/>
                <w:szCs w:val="18"/>
              </w:rPr>
            </w:pPr>
          </w:p>
        </w:tc>
        <w:tc>
          <w:tcPr>
            <w:tcW w:w="3600" w:type="dxa"/>
          </w:tcPr>
          <w:p w14:paraId="6A72884F" w14:textId="77777777" w:rsidR="00786FC1" w:rsidRPr="0076616E" w:rsidRDefault="00786FC1" w:rsidP="004A4FD1">
            <w:pPr>
              <w:rPr>
                <w:sz w:val="18"/>
                <w:szCs w:val="18"/>
              </w:rPr>
            </w:pPr>
          </w:p>
        </w:tc>
      </w:tr>
      <w:tr w:rsidR="006A18DF" w:rsidRPr="0076616E" w14:paraId="3F09F0D2" w14:textId="77777777" w:rsidTr="00786FC1">
        <w:tc>
          <w:tcPr>
            <w:tcW w:w="535" w:type="dxa"/>
          </w:tcPr>
          <w:p w14:paraId="2348697E" w14:textId="77777777" w:rsidR="006A18DF" w:rsidRPr="0076616E" w:rsidRDefault="006A18DF" w:rsidP="004A4FD1">
            <w:pPr>
              <w:rPr>
                <w:sz w:val="18"/>
                <w:szCs w:val="18"/>
              </w:rPr>
            </w:pPr>
          </w:p>
        </w:tc>
        <w:tc>
          <w:tcPr>
            <w:tcW w:w="1644" w:type="dxa"/>
          </w:tcPr>
          <w:p w14:paraId="2C03C531" w14:textId="77777777" w:rsidR="006A18DF" w:rsidRPr="0076616E" w:rsidRDefault="006A18DF" w:rsidP="004A4FD1">
            <w:pPr>
              <w:rPr>
                <w:sz w:val="18"/>
                <w:szCs w:val="18"/>
              </w:rPr>
            </w:pPr>
          </w:p>
        </w:tc>
        <w:tc>
          <w:tcPr>
            <w:tcW w:w="2501" w:type="dxa"/>
          </w:tcPr>
          <w:p w14:paraId="27B0A80B" w14:textId="77777777" w:rsidR="006A18DF" w:rsidRPr="0076616E" w:rsidRDefault="006A18DF" w:rsidP="004A4FD1">
            <w:pPr>
              <w:rPr>
                <w:sz w:val="18"/>
                <w:szCs w:val="18"/>
              </w:rPr>
            </w:pPr>
          </w:p>
        </w:tc>
        <w:tc>
          <w:tcPr>
            <w:tcW w:w="2520" w:type="dxa"/>
          </w:tcPr>
          <w:p w14:paraId="3F2B6D29" w14:textId="77777777" w:rsidR="006A18DF" w:rsidRPr="0076616E" w:rsidRDefault="006A18DF" w:rsidP="004A4FD1">
            <w:pPr>
              <w:rPr>
                <w:sz w:val="18"/>
                <w:szCs w:val="18"/>
              </w:rPr>
            </w:pPr>
          </w:p>
        </w:tc>
        <w:tc>
          <w:tcPr>
            <w:tcW w:w="3600" w:type="dxa"/>
          </w:tcPr>
          <w:p w14:paraId="00079C75" w14:textId="77777777" w:rsidR="006A18DF" w:rsidRPr="0076616E" w:rsidRDefault="006A18DF" w:rsidP="004A4FD1">
            <w:pPr>
              <w:rPr>
                <w:sz w:val="18"/>
                <w:szCs w:val="18"/>
              </w:rPr>
            </w:pPr>
          </w:p>
        </w:tc>
      </w:tr>
      <w:tr w:rsidR="006A18DF" w:rsidRPr="0076616E" w14:paraId="4D2A093C" w14:textId="77777777" w:rsidTr="00786FC1">
        <w:tc>
          <w:tcPr>
            <w:tcW w:w="535" w:type="dxa"/>
          </w:tcPr>
          <w:p w14:paraId="7B688A98" w14:textId="77777777" w:rsidR="006A18DF" w:rsidRPr="0076616E" w:rsidRDefault="006A18DF" w:rsidP="004A4FD1">
            <w:pPr>
              <w:rPr>
                <w:sz w:val="18"/>
                <w:szCs w:val="18"/>
              </w:rPr>
            </w:pPr>
          </w:p>
        </w:tc>
        <w:tc>
          <w:tcPr>
            <w:tcW w:w="1644" w:type="dxa"/>
          </w:tcPr>
          <w:p w14:paraId="7499DCAE" w14:textId="77777777" w:rsidR="006A18DF" w:rsidRPr="0076616E" w:rsidRDefault="006A18DF" w:rsidP="004A4FD1">
            <w:pPr>
              <w:rPr>
                <w:sz w:val="18"/>
                <w:szCs w:val="18"/>
              </w:rPr>
            </w:pPr>
          </w:p>
        </w:tc>
        <w:tc>
          <w:tcPr>
            <w:tcW w:w="2501" w:type="dxa"/>
          </w:tcPr>
          <w:p w14:paraId="4DB3FBF7" w14:textId="77777777" w:rsidR="006A18DF" w:rsidRPr="0076616E" w:rsidRDefault="006A18DF" w:rsidP="004A4FD1">
            <w:pPr>
              <w:rPr>
                <w:sz w:val="18"/>
                <w:szCs w:val="18"/>
              </w:rPr>
            </w:pPr>
          </w:p>
        </w:tc>
        <w:tc>
          <w:tcPr>
            <w:tcW w:w="2520" w:type="dxa"/>
          </w:tcPr>
          <w:p w14:paraId="0CD61D35" w14:textId="77777777" w:rsidR="006A18DF" w:rsidRPr="0076616E" w:rsidRDefault="006A18DF" w:rsidP="004A4FD1">
            <w:pPr>
              <w:rPr>
                <w:sz w:val="18"/>
                <w:szCs w:val="18"/>
              </w:rPr>
            </w:pPr>
          </w:p>
        </w:tc>
        <w:tc>
          <w:tcPr>
            <w:tcW w:w="3600" w:type="dxa"/>
          </w:tcPr>
          <w:p w14:paraId="0D2B3201" w14:textId="77777777" w:rsidR="006A18DF" w:rsidRPr="0076616E" w:rsidRDefault="006A18DF" w:rsidP="004A4FD1">
            <w:pPr>
              <w:rPr>
                <w:sz w:val="18"/>
                <w:szCs w:val="18"/>
              </w:rPr>
            </w:pPr>
          </w:p>
        </w:tc>
      </w:tr>
      <w:tr w:rsidR="006A18DF" w:rsidRPr="0076616E" w14:paraId="48952383" w14:textId="77777777" w:rsidTr="00786FC1">
        <w:tc>
          <w:tcPr>
            <w:tcW w:w="535" w:type="dxa"/>
          </w:tcPr>
          <w:p w14:paraId="60B11777" w14:textId="77777777" w:rsidR="006A18DF" w:rsidRPr="0076616E" w:rsidRDefault="006A18DF" w:rsidP="004A4FD1">
            <w:pPr>
              <w:rPr>
                <w:sz w:val="18"/>
                <w:szCs w:val="18"/>
              </w:rPr>
            </w:pPr>
          </w:p>
        </w:tc>
        <w:tc>
          <w:tcPr>
            <w:tcW w:w="1644" w:type="dxa"/>
          </w:tcPr>
          <w:p w14:paraId="04DE13D0" w14:textId="77777777" w:rsidR="006A18DF" w:rsidRPr="0076616E" w:rsidRDefault="006A18DF" w:rsidP="004A4FD1">
            <w:pPr>
              <w:rPr>
                <w:sz w:val="18"/>
                <w:szCs w:val="18"/>
              </w:rPr>
            </w:pPr>
          </w:p>
        </w:tc>
        <w:tc>
          <w:tcPr>
            <w:tcW w:w="2501" w:type="dxa"/>
          </w:tcPr>
          <w:p w14:paraId="56AAD566" w14:textId="77777777" w:rsidR="006A18DF" w:rsidRPr="0076616E" w:rsidRDefault="006A18DF" w:rsidP="004A4FD1">
            <w:pPr>
              <w:rPr>
                <w:sz w:val="18"/>
                <w:szCs w:val="18"/>
              </w:rPr>
            </w:pPr>
          </w:p>
        </w:tc>
        <w:tc>
          <w:tcPr>
            <w:tcW w:w="2520" w:type="dxa"/>
          </w:tcPr>
          <w:p w14:paraId="72C984CA" w14:textId="77777777" w:rsidR="006A18DF" w:rsidRPr="0076616E" w:rsidRDefault="006A18DF" w:rsidP="004A4FD1">
            <w:pPr>
              <w:rPr>
                <w:sz w:val="18"/>
                <w:szCs w:val="18"/>
              </w:rPr>
            </w:pPr>
          </w:p>
        </w:tc>
        <w:tc>
          <w:tcPr>
            <w:tcW w:w="3600" w:type="dxa"/>
          </w:tcPr>
          <w:p w14:paraId="37F83850" w14:textId="77777777" w:rsidR="006A18DF" w:rsidRPr="0076616E" w:rsidRDefault="006A18DF" w:rsidP="004A4FD1">
            <w:pPr>
              <w:rPr>
                <w:sz w:val="18"/>
                <w:szCs w:val="18"/>
              </w:rPr>
            </w:pPr>
          </w:p>
        </w:tc>
      </w:tr>
    </w:tbl>
    <w:p w14:paraId="2FE1FBC5" w14:textId="6856F67F" w:rsidR="00786FC1" w:rsidRDefault="00786FC1" w:rsidP="00786FC1"/>
    <w:p w14:paraId="669015E6" w14:textId="6BE6F8C7" w:rsidR="00FB628A" w:rsidRDefault="00FB628A" w:rsidP="00503C7E">
      <w:pPr>
        <w:pStyle w:val="Heading1"/>
      </w:pPr>
      <w:bookmarkStart w:id="61" w:name="_Toc532481394"/>
      <w:r>
        <w:t>Appendix</w:t>
      </w:r>
      <w:bookmarkEnd w:id="61"/>
      <w:r w:rsidR="009A7414">
        <w:t xml:space="preserve"> 1</w:t>
      </w:r>
    </w:p>
    <w:p w14:paraId="797847D3" w14:textId="16686E0E" w:rsidR="00FB628A" w:rsidRPr="00FB628A" w:rsidRDefault="00FB628A" w:rsidP="00FB628A">
      <w:r>
        <w:rPr>
          <w:noProof/>
          <w:lang w:eastAsia="en-AU"/>
        </w:rPr>
        <w:drawing>
          <wp:inline distT="0" distB="0" distL="0" distR="0" wp14:anchorId="3F52C110" wp14:editId="349C42E2">
            <wp:extent cx="6645910" cy="38874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3887470"/>
                    </a:xfrm>
                    <a:prstGeom prst="rect">
                      <a:avLst/>
                    </a:prstGeom>
                  </pic:spPr>
                </pic:pic>
              </a:graphicData>
            </a:graphic>
          </wp:inline>
        </w:drawing>
      </w:r>
    </w:p>
    <w:p w14:paraId="081CDAC0" w14:textId="77777777" w:rsidR="009A7414" w:rsidRDefault="009A7414" w:rsidP="00503C7E">
      <w:pPr>
        <w:pStyle w:val="Heading1"/>
      </w:pPr>
      <w:bookmarkStart w:id="62" w:name="_Toc532481395"/>
    </w:p>
    <w:p w14:paraId="43729CF8" w14:textId="77777777" w:rsidR="009A7414" w:rsidRDefault="009A7414">
      <w:pPr>
        <w:rPr>
          <w:rFonts w:asciiTheme="majorHAnsi" w:eastAsiaTheme="majorEastAsia" w:hAnsiTheme="majorHAnsi" w:cstheme="majorBidi"/>
          <w:color w:val="2F5496" w:themeColor="accent1" w:themeShade="BF"/>
          <w:sz w:val="32"/>
          <w:szCs w:val="32"/>
        </w:rPr>
      </w:pPr>
      <w:r>
        <w:br w:type="page"/>
      </w:r>
    </w:p>
    <w:p w14:paraId="7145CB0A" w14:textId="303D870C" w:rsidR="009A7414" w:rsidRDefault="009A7414" w:rsidP="009A7414">
      <w:pPr>
        <w:pStyle w:val="Heading1"/>
      </w:pPr>
      <w:r>
        <w:lastRenderedPageBreak/>
        <w:t>Appendix 2: Trial Definitions</w:t>
      </w:r>
    </w:p>
    <w:p w14:paraId="1A1F3062" w14:textId="398FE596" w:rsidR="009A7414" w:rsidRDefault="009A7414" w:rsidP="009A74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59"/>
        <w:gridCol w:w="6883"/>
      </w:tblGrid>
      <w:tr w:rsidR="009A7414" w14:paraId="0F307533" w14:textId="77777777" w:rsidTr="002D499B">
        <w:tc>
          <w:tcPr>
            <w:tcW w:w="2359" w:type="dxa"/>
          </w:tcPr>
          <w:p w14:paraId="00E2B2F0" w14:textId="77777777" w:rsidR="009A7414" w:rsidRDefault="009A7414" w:rsidP="002D499B">
            <w:pPr>
              <w:rPr>
                <w:lang w:val="en-US"/>
              </w:rPr>
            </w:pPr>
            <w:r>
              <w:rPr>
                <w:lang w:val="en-US"/>
              </w:rPr>
              <w:t>Acute gastroenteritis</w:t>
            </w:r>
          </w:p>
        </w:tc>
        <w:tc>
          <w:tcPr>
            <w:tcW w:w="6883" w:type="dxa"/>
          </w:tcPr>
          <w:p w14:paraId="13F73ECA" w14:textId="77777777" w:rsidR="009A7414" w:rsidRDefault="009A7414" w:rsidP="002D499B">
            <w:pPr>
              <w:rPr>
                <w:lang w:val="en-US"/>
              </w:rPr>
            </w:pPr>
            <w:r>
              <w:rPr>
                <w:rFonts w:eastAsia="TT15Ct00"/>
              </w:rPr>
              <w:t>Any episode of illness in which the predominant feature is the onset (or abrupt worsening) of looser-than-normal stools and/or forceful vomiting and for which an infectious cause is confirmed or suspected.</w:t>
            </w:r>
          </w:p>
        </w:tc>
      </w:tr>
      <w:tr w:rsidR="009A7414" w14:paraId="5A53A9EB" w14:textId="77777777" w:rsidTr="002D499B">
        <w:tc>
          <w:tcPr>
            <w:tcW w:w="2359" w:type="dxa"/>
          </w:tcPr>
          <w:p w14:paraId="510CCBC7" w14:textId="77777777" w:rsidR="009A7414" w:rsidRDefault="009A7414" w:rsidP="002D499B">
            <w:pPr>
              <w:rPr>
                <w:lang w:val="en-US"/>
              </w:rPr>
            </w:pPr>
            <w:r>
              <w:rPr>
                <w:lang w:val="en-US"/>
              </w:rPr>
              <w:t>Diarrhoea</w:t>
            </w:r>
          </w:p>
        </w:tc>
        <w:tc>
          <w:tcPr>
            <w:tcW w:w="6883" w:type="dxa"/>
          </w:tcPr>
          <w:p w14:paraId="72F273DC" w14:textId="77777777" w:rsidR="009A7414" w:rsidRDefault="009A7414" w:rsidP="002D499B">
            <w:pPr>
              <w:rPr>
                <w:rFonts w:eastAsia="TT15Ct00"/>
              </w:rPr>
            </w:pPr>
            <w:r>
              <w:rPr>
                <w:rFonts w:eastAsia="TT15Ct00"/>
              </w:rPr>
              <w:t>Any watery or looser-than-normal stools.</w:t>
            </w:r>
          </w:p>
        </w:tc>
      </w:tr>
      <w:tr w:rsidR="009A7414" w14:paraId="69244DD7" w14:textId="77777777" w:rsidTr="002D499B">
        <w:tc>
          <w:tcPr>
            <w:tcW w:w="2359" w:type="dxa"/>
          </w:tcPr>
          <w:p w14:paraId="56AA84E5" w14:textId="77777777" w:rsidR="009A7414" w:rsidRDefault="009A7414" w:rsidP="002D499B">
            <w:pPr>
              <w:rPr>
                <w:lang w:val="en-US"/>
              </w:rPr>
            </w:pPr>
            <w:r>
              <w:rPr>
                <w:lang w:val="en-US"/>
              </w:rPr>
              <w:t>Discharge from hospital</w:t>
            </w:r>
          </w:p>
        </w:tc>
        <w:tc>
          <w:tcPr>
            <w:tcW w:w="6883" w:type="dxa"/>
          </w:tcPr>
          <w:p w14:paraId="66B92DF0" w14:textId="77777777" w:rsidR="009A7414" w:rsidRDefault="009A7414" w:rsidP="002D499B">
            <w:pPr>
              <w:rPr>
                <w:rFonts w:eastAsia="TT15Ct00"/>
              </w:rPr>
            </w:pPr>
            <w:r>
              <w:t>D</w:t>
            </w:r>
            <w:r w:rsidRPr="00F855E5">
              <w:t>ischarged from hospital</w:t>
            </w:r>
            <w:r>
              <w:t xml:space="preserve"> by a doctor</w:t>
            </w:r>
            <w:r w:rsidRPr="00F855E5">
              <w:t xml:space="preserve">, but not </w:t>
            </w:r>
            <w:r>
              <w:t xml:space="preserve">absconded, </w:t>
            </w:r>
            <w:r w:rsidRPr="00F855E5">
              <w:t>transferred to another h</w:t>
            </w:r>
            <w:r>
              <w:t>ealth care facility or deceased</w:t>
            </w:r>
          </w:p>
        </w:tc>
      </w:tr>
      <w:tr w:rsidR="009A7414" w14:paraId="44FA46A9" w14:textId="77777777" w:rsidTr="002D499B">
        <w:tc>
          <w:tcPr>
            <w:tcW w:w="2359" w:type="dxa"/>
          </w:tcPr>
          <w:p w14:paraId="30CB2266" w14:textId="77777777" w:rsidR="009A7414" w:rsidRDefault="009A7414" w:rsidP="002D499B">
            <w:pPr>
              <w:rPr>
                <w:lang w:val="en-US"/>
              </w:rPr>
            </w:pPr>
            <w:r>
              <w:rPr>
                <w:lang w:val="en-US"/>
              </w:rPr>
              <w:t>Gastroenteritis episode</w:t>
            </w:r>
          </w:p>
        </w:tc>
        <w:tc>
          <w:tcPr>
            <w:tcW w:w="6883" w:type="dxa"/>
          </w:tcPr>
          <w:p w14:paraId="7BF36F1B" w14:textId="77777777" w:rsidR="009A7414" w:rsidRDefault="009A7414" w:rsidP="002D499B">
            <w:pPr>
              <w:rPr>
                <w:lang w:val="en-US"/>
              </w:rPr>
            </w:pPr>
            <w:r>
              <w:rPr>
                <w:rFonts w:eastAsia="TT15Ct00"/>
              </w:rPr>
              <w:t>Gastroenteritis episodes begin on the first day that vomiting and / or diarrhoea is reported (day 1) and continues until symptoms return to baseline.</w:t>
            </w:r>
          </w:p>
        </w:tc>
      </w:tr>
      <w:tr w:rsidR="009A7414" w14:paraId="696F708A" w14:textId="77777777" w:rsidTr="002D499B">
        <w:tc>
          <w:tcPr>
            <w:tcW w:w="2359" w:type="dxa"/>
          </w:tcPr>
          <w:p w14:paraId="507591F1" w14:textId="77777777" w:rsidR="009A7414" w:rsidRDefault="009A7414" w:rsidP="002D499B">
            <w:pPr>
              <w:rPr>
                <w:lang w:val="en-US"/>
              </w:rPr>
            </w:pPr>
            <w:r>
              <w:rPr>
                <w:lang w:val="en-US"/>
              </w:rPr>
              <w:t>Gastroenteritis episode resolution</w:t>
            </w:r>
          </w:p>
        </w:tc>
        <w:tc>
          <w:tcPr>
            <w:tcW w:w="6883" w:type="dxa"/>
          </w:tcPr>
          <w:p w14:paraId="496CAE81" w14:textId="77777777" w:rsidR="009A7414" w:rsidRDefault="009A7414" w:rsidP="002D499B">
            <w:pPr>
              <w:rPr>
                <w:lang w:val="en-US"/>
              </w:rPr>
            </w:pPr>
            <w:r>
              <w:rPr>
                <w:rFonts w:eastAsia="TT15Ct00"/>
              </w:rPr>
              <w:t xml:space="preserve">An episode is considered resolved when a study participant’s symptoms have returned to baseline for </w:t>
            </w:r>
            <w:r>
              <w:rPr>
                <w:rFonts w:eastAsia="TT15Ct00" w:hint="eastAsia"/>
              </w:rPr>
              <w:t>≥</w:t>
            </w:r>
            <w:r>
              <w:rPr>
                <w:rFonts w:eastAsia="TT15Ct00"/>
              </w:rPr>
              <w:t>4 days. Episodes which stop and have additional symptoms occurring less than 4 days following the last symptom are considered to be a continuation of the original episode.</w:t>
            </w:r>
          </w:p>
        </w:tc>
      </w:tr>
      <w:tr w:rsidR="009A7414" w14:paraId="657C533A" w14:textId="77777777" w:rsidTr="002D499B">
        <w:tc>
          <w:tcPr>
            <w:tcW w:w="2359" w:type="dxa"/>
          </w:tcPr>
          <w:p w14:paraId="733D4AA0" w14:textId="77777777" w:rsidR="009A7414" w:rsidRDefault="009A7414" w:rsidP="002D499B">
            <w:pPr>
              <w:rPr>
                <w:lang w:val="en-US"/>
              </w:rPr>
            </w:pPr>
            <w:r>
              <w:rPr>
                <w:lang w:val="en-US"/>
              </w:rPr>
              <w:t>Calendar day</w:t>
            </w:r>
          </w:p>
        </w:tc>
        <w:tc>
          <w:tcPr>
            <w:tcW w:w="6883" w:type="dxa"/>
          </w:tcPr>
          <w:p w14:paraId="1164DCEE" w14:textId="77777777" w:rsidR="009A7414" w:rsidRDefault="009A7414" w:rsidP="002D499B">
            <w:pPr>
              <w:rPr>
                <w:lang w:val="en-US"/>
              </w:rPr>
            </w:pPr>
            <w:r>
              <w:rPr>
                <w:rFonts w:eastAsia="TT15Ct00"/>
              </w:rPr>
              <w:t>A calendar day is the 24-hour period from midnight of one day to midnight the next. A different 24-hour period may be defined by the legal carer (e.g., sunrise of one day to sunrise the next day) for the purpose of recalling maximum severity; however, calendar days should be counted for all “duration” fields.</w:t>
            </w:r>
          </w:p>
        </w:tc>
      </w:tr>
      <w:tr w:rsidR="009A7414" w14:paraId="35250682" w14:textId="77777777" w:rsidTr="002D499B">
        <w:tc>
          <w:tcPr>
            <w:tcW w:w="2359" w:type="dxa"/>
          </w:tcPr>
          <w:p w14:paraId="6D91BDD2" w14:textId="77777777" w:rsidR="009A7414" w:rsidRDefault="009A7414" w:rsidP="002D499B">
            <w:pPr>
              <w:rPr>
                <w:lang w:val="en-US"/>
              </w:rPr>
            </w:pPr>
            <w:r>
              <w:rPr>
                <w:lang w:val="en-US"/>
              </w:rPr>
              <w:t>Hospitalisation</w:t>
            </w:r>
          </w:p>
        </w:tc>
        <w:tc>
          <w:tcPr>
            <w:tcW w:w="6883" w:type="dxa"/>
          </w:tcPr>
          <w:p w14:paraId="0B2C14C2" w14:textId="77777777" w:rsidR="009A7414" w:rsidRDefault="009A7414" w:rsidP="002D499B">
            <w:pPr>
              <w:rPr>
                <w:rFonts w:eastAsia="TT15Ct00"/>
              </w:rPr>
            </w:pPr>
            <w:r>
              <w:rPr>
                <w:rFonts w:eastAsia="TT15Ct00"/>
              </w:rPr>
              <w:t xml:space="preserve">Any overnight stay in any health facility </w:t>
            </w:r>
          </w:p>
        </w:tc>
      </w:tr>
      <w:tr w:rsidR="009A7414" w14:paraId="5C12A40A" w14:textId="77777777" w:rsidTr="002D499B">
        <w:tc>
          <w:tcPr>
            <w:tcW w:w="2359" w:type="dxa"/>
          </w:tcPr>
          <w:p w14:paraId="68776D42" w14:textId="77777777" w:rsidR="009A7414" w:rsidRDefault="009A7414" w:rsidP="002D499B">
            <w:pPr>
              <w:rPr>
                <w:lang w:val="en-US"/>
              </w:rPr>
            </w:pPr>
            <w:r>
              <w:rPr>
                <w:lang w:val="en-US"/>
              </w:rPr>
              <w:t>Indigenous</w:t>
            </w:r>
          </w:p>
        </w:tc>
        <w:tc>
          <w:tcPr>
            <w:tcW w:w="6883" w:type="dxa"/>
          </w:tcPr>
          <w:p w14:paraId="48A77A7B" w14:textId="77777777" w:rsidR="009A7414" w:rsidRDefault="009A7414" w:rsidP="002D499B">
            <w:pPr>
              <w:rPr>
                <w:rFonts w:eastAsia="PMingLiU"/>
                <w:lang w:eastAsia="zh-CN"/>
              </w:rPr>
            </w:pPr>
            <w:r>
              <w:t>Any child who is identified by his or her parent or legally responsible care-giver as being of Aboriginal, Torres Strait Islander and / or South Sea Islander descent.</w:t>
            </w:r>
          </w:p>
        </w:tc>
      </w:tr>
      <w:tr w:rsidR="009A7414" w14:paraId="3BE17C20" w14:textId="77777777" w:rsidTr="002D499B">
        <w:tc>
          <w:tcPr>
            <w:tcW w:w="2359" w:type="dxa"/>
          </w:tcPr>
          <w:p w14:paraId="522BE7ED" w14:textId="77777777" w:rsidR="009A7414" w:rsidRDefault="009A7414" w:rsidP="002D499B">
            <w:pPr>
              <w:rPr>
                <w:lang w:val="en-US"/>
              </w:rPr>
            </w:pPr>
            <w:r>
              <w:rPr>
                <w:lang w:val="en-US"/>
              </w:rPr>
              <w:t>Legally responsible care-giver / parent</w:t>
            </w:r>
          </w:p>
        </w:tc>
        <w:tc>
          <w:tcPr>
            <w:tcW w:w="6883" w:type="dxa"/>
          </w:tcPr>
          <w:p w14:paraId="796D5632" w14:textId="77777777" w:rsidR="009A7414" w:rsidRPr="00BA48EE" w:rsidRDefault="009A7414" w:rsidP="002D499B">
            <w:pPr>
              <w:rPr>
                <w:rFonts w:eastAsia="PMingLiU"/>
                <w:lang w:eastAsia="zh-CN"/>
              </w:rPr>
            </w:pPr>
            <w:r w:rsidRPr="00BA48EE">
              <w:rPr>
                <w:rFonts w:eastAsia="PMingLiU"/>
                <w:lang w:eastAsia="zh-CN"/>
              </w:rPr>
              <w:t>A parent of an Aboriginal child includes a person who is regarded</w:t>
            </w:r>
          </w:p>
          <w:p w14:paraId="7290B9F7" w14:textId="77777777" w:rsidR="009A7414" w:rsidRPr="00BA48EE" w:rsidRDefault="009A7414" w:rsidP="002D499B">
            <w:pPr>
              <w:rPr>
                <w:rFonts w:eastAsia="PMingLiU"/>
                <w:lang w:eastAsia="zh-CN"/>
              </w:rPr>
            </w:pPr>
            <w:r w:rsidRPr="00BA48EE">
              <w:rPr>
                <w:rFonts w:eastAsia="PMingLiU"/>
                <w:lang w:eastAsia="zh-CN"/>
              </w:rPr>
              <w:t>as a parent of the child under Aboriginal customary law or</w:t>
            </w:r>
          </w:p>
          <w:p w14:paraId="353B3809" w14:textId="77777777" w:rsidR="009A7414" w:rsidRDefault="009A7414" w:rsidP="002D499B">
            <w:pPr>
              <w:rPr>
                <w:rFonts w:eastAsia="PMingLiU"/>
                <w:lang w:eastAsia="zh-CN"/>
              </w:rPr>
            </w:pPr>
            <w:r w:rsidRPr="00BA48EE">
              <w:rPr>
                <w:rFonts w:eastAsia="PMingLiU"/>
                <w:lang w:eastAsia="zh-CN"/>
              </w:rPr>
              <w:t>Aboriginal tradition.</w:t>
            </w:r>
          </w:p>
        </w:tc>
      </w:tr>
      <w:tr w:rsidR="009A7414" w14:paraId="087608A4" w14:textId="77777777" w:rsidTr="002D499B">
        <w:tc>
          <w:tcPr>
            <w:tcW w:w="2359" w:type="dxa"/>
          </w:tcPr>
          <w:p w14:paraId="54639CB5" w14:textId="77777777" w:rsidR="009A7414" w:rsidRDefault="009A7414" w:rsidP="002D499B">
            <w:pPr>
              <w:rPr>
                <w:lang w:val="en-US"/>
              </w:rPr>
            </w:pPr>
            <w:r>
              <w:rPr>
                <w:lang w:val="en-US"/>
              </w:rPr>
              <w:t>Period of Significant illness</w:t>
            </w:r>
          </w:p>
        </w:tc>
        <w:tc>
          <w:tcPr>
            <w:tcW w:w="6883" w:type="dxa"/>
          </w:tcPr>
          <w:p w14:paraId="0C7FB7BB" w14:textId="77777777" w:rsidR="009A7414" w:rsidRDefault="009A7414" w:rsidP="002D499B">
            <w:r>
              <w:rPr>
                <w:rFonts w:eastAsia="PMingLiU"/>
                <w:lang w:eastAsia="zh-CN"/>
              </w:rPr>
              <w:t xml:space="preserve">The period for which hospitalisation is required for medical reasons, defined </w:t>
            </w:r>
            <w:r w:rsidRPr="00F855E5">
              <w:t xml:space="preserve">as the time from randomisation to </w:t>
            </w:r>
          </w:p>
          <w:p w14:paraId="1AB82A99" w14:textId="77777777" w:rsidR="009A7414" w:rsidRDefault="009A7414" w:rsidP="002D499B">
            <w:r>
              <w:t>(i)</w:t>
            </w:r>
            <w:r w:rsidRPr="00F855E5">
              <w:t xml:space="preserve"> the time at which a score of two on the ‘medical readiness for discharge’ scoring system </w:t>
            </w:r>
            <w:r>
              <w:t xml:space="preserve">(see appendix G) </w:t>
            </w:r>
            <w:r w:rsidRPr="00F855E5">
              <w:t xml:space="preserve">is first given by </w:t>
            </w:r>
            <w:r>
              <w:t xml:space="preserve">a health care professional, study doctor or study nurse, OR </w:t>
            </w:r>
          </w:p>
          <w:p w14:paraId="2646E2C3" w14:textId="77777777" w:rsidR="009A7414" w:rsidRPr="00D9481F" w:rsidRDefault="009A7414" w:rsidP="002D499B">
            <w:r>
              <w:t>(ii) the time of actual “discharge from hospital” (see definition below), whichever is sooner</w:t>
            </w:r>
            <w:r w:rsidRPr="00F855E5">
              <w:t xml:space="preserve">. </w:t>
            </w:r>
          </w:p>
        </w:tc>
      </w:tr>
      <w:tr w:rsidR="009A7414" w14:paraId="5D542244" w14:textId="77777777" w:rsidTr="002D499B">
        <w:tc>
          <w:tcPr>
            <w:tcW w:w="2359" w:type="dxa"/>
          </w:tcPr>
          <w:p w14:paraId="431F2215" w14:textId="77777777" w:rsidR="009A7414" w:rsidRDefault="009A7414" w:rsidP="002D499B">
            <w:pPr>
              <w:rPr>
                <w:lang w:val="en-US"/>
              </w:rPr>
            </w:pPr>
            <w:r>
              <w:rPr>
                <w:lang w:val="en-US"/>
              </w:rPr>
              <w:t>Rehydration</w:t>
            </w:r>
          </w:p>
        </w:tc>
        <w:tc>
          <w:tcPr>
            <w:tcW w:w="6883" w:type="dxa"/>
          </w:tcPr>
          <w:p w14:paraId="1C6B5978" w14:textId="77777777" w:rsidR="009A7414" w:rsidRDefault="009A7414" w:rsidP="002D499B">
            <w:pPr>
              <w:rPr>
                <w:rFonts w:eastAsia="TT15Ct00"/>
              </w:rPr>
            </w:pPr>
            <w:r w:rsidRPr="00D9481F">
              <w:t xml:space="preserve">An attempt to replace </w:t>
            </w:r>
            <w:r>
              <w:t xml:space="preserve">or maintain </w:t>
            </w:r>
            <w:r w:rsidRPr="00D9481F">
              <w:t>bodily fluids lost from expulsion during diarrhoea and/or</w:t>
            </w:r>
            <w:r>
              <w:rPr>
                <w:rFonts w:eastAsia="TT15Ct00"/>
              </w:rPr>
              <w:t xml:space="preserve"> vomiting episodes using either nasogastric therapy (NGT), intravenous therapy (IVT) or intra-osseous therapy (IOT). This does </w:t>
            </w:r>
            <w:r>
              <w:rPr>
                <w:rFonts w:eastAsia="TT15Ct00"/>
              </w:rPr>
              <w:lastRenderedPageBreak/>
              <w:t>not include caloric therapy (feeding), or use of low volume IVT (&lt;10mL/hr) solely to maintain IV cannula patency.).</w:t>
            </w:r>
          </w:p>
        </w:tc>
      </w:tr>
      <w:tr w:rsidR="009A7414" w14:paraId="2FF7A1AB" w14:textId="77777777" w:rsidTr="002D499B">
        <w:tc>
          <w:tcPr>
            <w:tcW w:w="2359" w:type="dxa"/>
          </w:tcPr>
          <w:p w14:paraId="7FB36417" w14:textId="77777777" w:rsidR="009A7414" w:rsidRDefault="009A7414" w:rsidP="002D499B">
            <w:pPr>
              <w:rPr>
                <w:lang w:val="en-US"/>
              </w:rPr>
            </w:pPr>
            <w:r>
              <w:rPr>
                <w:lang w:val="en-US"/>
              </w:rPr>
              <w:lastRenderedPageBreak/>
              <w:t>Remote</w:t>
            </w:r>
          </w:p>
        </w:tc>
        <w:tc>
          <w:tcPr>
            <w:tcW w:w="6883" w:type="dxa"/>
          </w:tcPr>
          <w:p w14:paraId="2013BAF2" w14:textId="77777777" w:rsidR="009A7414" w:rsidRDefault="009A7414" w:rsidP="002D499B">
            <w:pPr>
              <w:rPr>
                <w:rFonts w:eastAsia="TT15Ct00"/>
              </w:rPr>
            </w:pPr>
            <w:r>
              <w:rPr>
                <w:rFonts w:eastAsia="TT15Ct00"/>
              </w:rPr>
              <w:t>T</w:t>
            </w:r>
            <w:r w:rsidRPr="00F608DF">
              <w:rPr>
                <w:rFonts w:eastAsia="TT15Ct00"/>
              </w:rPr>
              <w:t>hose areas described as very remote in the ASGS remoteness scale</w:t>
            </w:r>
          </w:p>
        </w:tc>
      </w:tr>
      <w:tr w:rsidR="009A7414" w14:paraId="435A8C40" w14:textId="77777777" w:rsidTr="002D499B">
        <w:tc>
          <w:tcPr>
            <w:tcW w:w="2359" w:type="dxa"/>
          </w:tcPr>
          <w:p w14:paraId="4A01E919" w14:textId="77777777" w:rsidR="009A7414" w:rsidRDefault="009A7414" w:rsidP="002D499B">
            <w:pPr>
              <w:rPr>
                <w:lang w:val="en-US"/>
              </w:rPr>
            </w:pPr>
            <w:r>
              <w:rPr>
                <w:lang w:val="en-US"/>
              </w:rPr>
              <w:t>Study day</w:t>
            </w:r>
          </w:p>
        </w:tc>
        <w:tc>
          <w:tcPr>
            <w:tcW w:w="6883" w:type="dxa"/>
          </w:tcPr>
          <w:p w14:paraId="465844F7" w14:textId="77777777" w:rsidR="009A7414" w:rsidRDefault="009A7414" w:rsidP="002D499B">
            <w:pPr>
              <w:rPr>
                <w:lang w:val="en-US"/>
              </w:rPr>
            </w:pPr>
            <w:r>
              <w:rPr>
                <w:rFonts w:eastAsia="TT15Ct00"/>
              </w:rPr>
              <w:t>A full calendar day starting with the day that randomisation occurred, study day 1, and each subsequent calendar day until study day 7. Note that study day 1 commences from midnight on the day that randomisation occurs regardless of when the first dose of study drug is administered.</w:t>
            </w:r>
          </w:p>
        </w:tc>
      </w:tr>
      <w:tr w:rsidR="009A7414" w14:paraId="51D7E50E" w14:textId="77777777" w:rsidTr="002D499B">
        <w:tc>
          <w:tcPr>
            <w:tcW w:w="2359" w:type="dxa"/>
          </w:tcPr>
          <w:p w14:paraId="03C348E6" w14:textId="77777777" w:rsidR="009A7414" w:rsidRDefault="009A7414" w:rsidP="002D499B">
            <w:pPr>
              <w:rPr>
                <w:lang w:val="en-US"/>
              </w:rPr>
            </w:pPr>
            <w:r>
              <w:rPr>
                <w:lang w:val="en-US"/>
              </w:rPr>
              <w:t>Urban</w:t>
            </w:r>
          </w:p>
        </w:tc>
        <w:tc>
          <w:tcPr>
            <w:tcW w:w="6883" w:type="dxa"/>
          </w:tcPr>
          <w:p w14:paraId="75D04444" w14:textId="77777777" w:rsidR="009A7414" w:rsidRDefault="009A7414" w:rsidP="002D499B">
            <w:pPr>
              <w:rPr>
                <w:lang w:val="en-US"/>
              </w:rPr>
            </w:pPr>
            <w:r>
              <w:rPr>
                <w:lang w:val="en-US"/>
              </w:rPr>
              <w:t>T</w:t>
            </w:r>
            <w:r w:rsidRPr="00F608DF">
              <w:rPr>
                <w:lang w:val="en-US"/>
              </w:rPr>
              <w:t>hose areas defined as outer regional or remote in the ASGS remoteness scale</w:t>
            </w:r>
          </w:p>
        </w:tc>
      </w:tr>
      <w:tr w:rsidR="009A7414" w14:paraId="1A50FE6E" w14:textId="77777777" w:rsidTr="002D499B">
        <w:tc>
          <w:tcPr>
            <w:tcW w:w="2359" w:type="dxa"/>
          </w:tcPr>
          <w:p w14:paraId="627B29C5" w14:textId="77777777" w:rsidR="009A7414" w:rsidRDefault="009A7414" w:rsidP="002D499B">
            <w:pPr>
              <w:rPr>
                <w:lang w:val="en-US"/>
              </w:rPr>
            </w:pPr>
            <w:r>
              <w:rPr>
                <w:lang w:val="en-US"/>
              </w:rPr>
              <w:t>Vomiting</w:t>
            </w:r>
          </w:p>
        </w:tc>
        <w:tc>
          <w:tcPr>
            <w:tcW w:w="6883" w:type="dxa"/>
          </w:tcPr>
          <w:p w14:paraId="29FE42AF" w14:textId="77777777" w:rsidR="009A7414" w:rsidRDefault="009A7414" w:rsidP="002D499B">
            <w:pPr>
              <w:rPr>
                <w:lang w:val="en-US"/>
              </w:rPr>
            </w:pPr>
            <w:r>
              <w:rPr>
                <w:rFonts w:eastAsia="TT15Ct00"/>
              </w:rPr>
              <w:t>One or more episodes of forceful emptying of stomach contents.</w:t>
            </w:r>
          </w:p>
        </w:tc>
      </w:tr>
    </w:tbl>
    <w:p w14:paraId="606777FE" w14:textId="77777777" w:rsidR="009A7414" w:rsidRPr="009A7414" w:rsidRDefault="009A7414" w:rsidP="009A7414"/>
    <w:p w14:paraId="7350DAC1" w14:textId="77777777" w:rsidR="009A7414" w:rsidRDefault="009A7414" w:rsidP="00503C7E">
      <w:pPr>
        <w:pStyle w:val="Heading1"/>
      </w:pPr>
    </w:p>
    <w:p w14:paraId="14DCCEC3" w14:textId="77777777" w:rsidR="009A7414" w:rsidRDefault="009A7414" w:rsidP="00503C7E">
      <w:pPr>
        <w:pStyle w:val="Heading1"/>
      </w:pPr>
    </w:p>
    <w:p w14:paraId="49007869" w14:textId="77777777" w:rsidR="009A7414" w:rsidRDefault="009A7414" w:rsidP="00503C7E">
      <w:pPr>
        <w:pStyle w:val="Heading1"/>
      </w:pPr>
    </w:p>
    <w:p w14:paraId="63168053" w14:textId="77777777" w:rsidR="009A7414" w:rsidRDefault="009A7414" w:rsidP="00503C7E">
      <w:pPr>
        <w:pStyle w:val="Heading1"/>
      </w:pPr>
    </w:p>
    <w:p w14:paraId="5D7DA670" w14:textId="77777777" w:rsidR="009A7414" w:rsidRDefault="009A7414">
      <w:pPr>
        <w:rPr>
          <w:rFonts w:asciiTheme="majorHAnsi" w:eastAsiaTheme="majorEastAsia" w:hAnsiTheme="majorHAnsi" w:cstheme="majorBidi"/>
          <w:color w:val="2F5496" w:themeColor="accent1" w:themeShade="BF"/>
          <w:sz w:val="32"/>
          <w:szCs w:val="32"/>
        </w:rPr>
      </w:pPr>
      <w:r>
        <w:br w:type="page"/>
      </w:r>
    </w:p>
    <w:p w14:paraId="5A443FB1" w14:textId="1EFCA61F" w:rsidR="00503C7E" w:rsidRDefault="00503C7E" w:rsidP="00503C7E">
      <w:pPr>
        <w:pStyle w:val="Heading1"/>
      </w:pPr>
      <w:r>
        <w:lastRenderedPageBreak/>
        <w:t>References</w:t>
      </w:r>
      <w:bookmarkEnd w:id="62"/>
    </w:p>
    <w:p w14:paraId="16ABDCD9" w14:textId="3FB92DE0" w:rsidR="00503C7E" w:rsidRDefault="00503C7E" w:rsidP="00786FC1"/>
    <w:p w14:paraId="279BE73C" w14:textId="77777777" w:rsidR="00984749" w:rsidRPr="00984749" w:rsidRDefault="00A55843" w:rsidP="00984749">
      <w:pPr>
        <w:pStyle w:val="Bibliography"/>
        <w:rPr>
          <w:rFonts w:ascii="Calibri" w:hAnsi="Calibri" w:cs="Calibri"/>
        </w:rPr>
      </w:pPr>
      <w:r>
        <w:fldChar w:fldCharType="begin"/>
      </w:r>
      <w:r>
        <w:instrText xml:space="preserve"> ADDIN ZOTERO_BIBL {"uncited":[],"omitted":[],"custom":[]} CSL_BIBLIOGRAPHY </w:instrText>
      </w:r>
      <w:r>
        <w:fldChar w:fldCharType="separate"/>
      </w:r>
      <w:r w:rsidR="00984749" w:rsidRPr="00984749">
        <w:rPr>
          <w:rFonts w:ascii="Calibri" w:hAnsi="Calibri" w:cs="Calibri"/>
        </w:rPr>
        <w:t>Barker, D., Mcelduff, P., D’este, C., &amp; Campbell, M. J. (2016). Stepped wedge cluster randomised trials: a review of the statistical methodology used and available, d wedge cluster randomised trials: a review of the statistical methodology used and available. BMC Medical Research Methodology, 16 (1). ISSN 1471,2288.</w:t>
      </w:r>
    </w:p>
    <w:p w14:paraId="2302B021" w14:textId="77777777" w:rsidR="00984749" w:rsidRPr="00984749" w:rsidRDefault="00984749" w:rsidP="00984749">
      <w:pPr>
        <w:pStyle w:val="Bibliography"/>
        <w:rPr>
          <w:rFonts w:ascii="Calibri" w:hAnsi="Calibri" w:cs="Calibri"/>
        </w:rPr>
      </w:pPr>
      <w:r w:rsidRPr="00984749">
        <w:rPr>
          <w:rFonts w:ascii="Calibri" w:hAnsi="Calibri" w:cs="Calibri"/>
        </w:rPr>
        <w:t xml:space="preserve">Campbell, M. K., Piaggio, G., Elbourne, D. R., &amp; Altman, D. G. (2012). Consort 2010 statement: extension to cluster randomised trials. </w:t>
      </w:r>
      <w:r w:rsidRPr="00984749">
        <w:rPr>
          <w:rFonts w:ascii="Calibri" w:hAnsi="Calibri" w:cs="Calibri"/>
          <w:i/>
          <w:iCs/>
        </w:rPr>
        <w:t>BMJ : British Medical Journal</w:t>
      </w:r>
      <w:r w:rsidRPr="00984749">
        <w:rPr>
          <w:rFonts w:ascii="Calibri" w:hAnsi="Calibri" w:cs="Calibri"/>
        </w:rPr>
        <w:t xml:space="preserve">, </w:t>
      </w:r>
      <w:r w:rsidRPr="00984749">
        <w:rPr>
          <w:rFonts w:ascii="Calibri" w:hAnsi="Calibri" w:cs="Calibri"/>
          <w:i/>
          <w:iCs/>
        </w:rPr>
        <w:t>345</w:t>
      </w:r>
      <w:r w:rsidRPr="00984749">
        <w:rPr>
          <w:rFonts w:ascii="Calibri" w:hAnsi="Calibri" w:cs="Calibri"/>
        </w:rPr>
        <w:t>(7881), 19–22.</w:t>
      </w:r>
    </w:p>
    <w:p w14:paraId="392BB8D5" w14:textId="77777777" w:rsidR="00984749" w:rsidRPr="00984749" w:rsidRDefault="00984749" w:rsidP="00984749">
      <w:pPr>
        <w:pStyle w:val="Bibliography"/>
        <w:rPr>
          <w:rFonts w:ascii="Calibri" w:hAnsi="Calibri" w:cs="Calibri"/>
        </w:rPr>
      </w:pPr>
      <w:r w:rsidRPr="00984749">
        <w:rPr>
          <w:rFonts w:ascii="Calibri" w:hAnsi="Calibri" w:cs="Calibri"/>
        </w:rPr>
        <w:t xml:space="preserve">Davey, C., Hargreaves, J., Thompson, J. A., Copas, A. J., Beard, E., Lewis, J. J., &amp; Fielding, K. L. (2015). Analysis and reporting of stepped wedge randomised controlled trials: synthesis and critical appraisal of published studies, 2010 to 2014. </w:t>
      </w:r>
      <w:r w:rsidRPr="00984749">
        <w:rPr>
          <w:rFonts w:ascii="Calibri" w:hAnsi="Calibri" w:cs="Calibri"/>
          <w:i/>
          <w:iCs/>
        </w:rPr>
        <w:t>Trials</w:t>
      </w:r>
      <w:r w:rsidRPr="00984749">
        <w:rPr>
          <w:rFonts w:ascii="Calibri" w:hAnsi="Calibri" w:cs="Calibri"/>
        </w:rPr>
        <w:t xml:space="preserve">, </w:t>
      </w:r>
      <w:r w:rsidRPr="00984749">
        <w:rPr>
          <w:rFonts w:ascii="Calibri" w:hAnsi="Calibri" w:cs="Calibri"/>
          <w:i/>
          <w:iCs/>
        </w:rPr>
        <w:t>16</w:t>
      </w:r>
      <w:r w:rsidRPr="00984749">
        <w:rPr>
          <w:rFonts w:ascii="Calibri" w:hAnsi="Calibri" w:cs="Calibri"/>
        </w:rPr>
        <w:t>(1), 358.</w:t>
      </w:r>
    </w:p>
    <w:p w14:paraId="5D5E8ADC" w14:textId="77777777" w:rsidR="00984749" w:rsidRPr="00984749" w:rsidRDefault="00984749" w:rsidP="00984749">
      <w:pPr>
        <w:pStyle w:val="Bibliography"/>
        <w:rPr>
          <w:rFonts w:ascii="Calibri" w:hAnsi="Calibri" w:cs="Calibri"/>
        </w:rPr>
      </w:pPr>
      <w:r w:rsidRPr="00984749">
        <w:rPr>
          <w:rFonts w:ascii="Calibri" w:hAnsi="Calibri" w:cs="Calibri"/>
        </w:rPr>
        <w:t>Eager, C., &amp; Roy, J. (2017). Mixed Effects Models are Sometimes Terrible.</w:t>
      </w:r>
    </w:p>
    <w:p w14:paraId="0F01FEB4" w14:textId="77777777" w:rsidR="00984749" w:rsidRPr="00984749" w:rsidRDefault="00984749" w:rsidP="00984749">
      <w:pPr>
        <w:pStyle w:val="Bibliography"/>
        <w:rPr>
          <w:rFonts w:ascii="Calibri" w:hAnsi="Calibri" w:cs="Calibri"/>
        </w:rPr>
      </w:pPr>
      <w:r w:rsidRPr="00984749">
        <w:rPr>
          <w:rFonts w:ascii="Calibri" w:hAnsi="Calibri" w:cs="Calibri"/>
        </w:rPr>
        <w:t xml:space="preserve">Gamble, C., Krishan, A., Stocken, D., Lewis, S., Juszczak, E., Doré, C., … Loder, E. (2017). Guidelines for the Content of Statistical Analysis Plans in Clinical Trials. </w:t>
      </w:r>
      <w:r w:rsidRPr="00984749">
        <w:rPr>
          <w:rFonts w:ascii="Calibri" w:hAnsi="Calibri" w:cs="Calibri"/>
          <w:i/>
          <w:iCs/>
        </w:rPr>
        <w:t>JAMA</w:t>
      </w:r>
      <w:r w:rsidRPr="00984749">
        <w:rPr>
          <w:rFonts w:ascii="Calibri" w:hAnsi="Calibri" w:cs="Calibri"/>
        </w:rPr>
        <w:t xml:space="preserve">, </w:t>
      </w:r>
      <w:r w:rsidRPr="00984749">
        <w:rPr>
          <w:rFonts w:ascii="Calibri" w:hAnsi="Calibri" w:cs="Calibri"/>
          <w:i/>
          <w:iCs/>
        </w:rPr>
        <w:t>318</w:t>
      </w:r>
      <w:r w:rsidRPr="00984749">
        <w:rPr>
          <w:rFonts w:ascii="Calibri" w:hAnsi="Calibri" w:cs="Calibri"/>
        </w:rPr>
        <w:t>(23), 2337. https://doi.org/10.1001/jama.2017.18556</w:t>
      </w:r>
    </w:p>
    <w:p w14:paraId="5A94FEA1" w14:textId="77777777" w:rsidR="00984749" w:rsidRPr="00984749" w:rsidRDefault="00984749" w:rsidP="00984749">
      <w:pPr>
        <w:pStyle w:val="Bibliography"/>
        <w:rPr>
          <w:rFonts w:ascii="Calibri" w:hAnsi="Calibri" w:cs="Calibri"/>
        </w:rPr>
      </w:pPr>
      <w:r w:rsidRPr="00984749">
        <w:rPr>
          <w:rFonts w:ascii="Calibri" w:hAnsi="Calibri" w:cs="Calibri"/>
        </w:rPr>
        <w:t xml:space="preserve">Hartig, F. (2018). </w:t>
      </w:r>
      <w:r w:rsidRPr="00984749">
        <w:rPr>
          <w:rFonts w:ascii="Calibri" w:hAnsi="Calibri" w:cs="Calibri"/>
          <w:i/>
          <w:iCs/>
        </w:rPr>
        <w:t>DHARMa: Residual Diagnostics for Hierarchical (Multi-Level / Mixed) Regression Models</w:t>
      </w:r>
      <w:r w:rsidRPr="00984749">
        <w:rPr>
          <w:rFonts w:ascii="Calibri" w:hAnsi="Calibri" w:cs="Calibri"/>
        </w:rPr>
        <w:t>. Retrieved from https://CRAN.R-project.org/package=DHARMa</w:t>
      </w:r>
    </w:p>
    <w:p w14:paraId="20F94C05" w14:textId="77777777" w:rsidR="00984749" w:rsidRPr="00984749" w:rsidRDefault="00984749" w:rsidP="00984749">
      <w:pPr>
        <w:pStyle w:val="Bibliography"/>
        <w:rPr>
          <w:rFonts w:ascii="Calibri" w:hAnsi="Calibri" w:cs="Calibri"/>
        </w:rPr>
      </w:pPr>
      <w:r w:rsidRPr="00984749">
        <w:rPr>
          <w:rFonts w:ascii="Calibri" w:hAnsi="Calibri" w:cs="Calibri"/>
        </w:rPr>
        <w:t xml:space="preserve">Hemming, K., Haines, T. P., Chilton, P. J., Girling, A. J., &amp; Lilford, R. J. (2015). The stepped wedge cluster randomised trial: rationale, design, analysis, and reporting. </w:t>
      </w:r>
      <w:r w:rsidRPr="00984749">
        <w:rPr>
          <w:rFonts w:ascii="Calibri" w:hAnsi="Calibri" w:cs="Calibri"/>
          <w:i/>
          <w:iCs/>
        </w:rPr>
        <w:t>BMJ : British Medical Journal</w:t>
      </w:r>
      <w:r w:rsidRPr="00984749">
        <w:rPr>
          <w:rFonts w:ascii="Calibri" w:hAnsi="Calibri" w:cs="Calibri"/>
        </w:rPr>
        <w:t xml:space="preserve">, </w:t>
      </w:r>
      <w:r w:rsidRPr="00984749">
        <w:rPr>
          <w:rFonts w:ascii="Calibri" w:hAnsi="Calibri" w:cs="Calibri"/>
          <w:i/>
          <w:iCs/>
        </w:rPr>
        <w:t>350</w:t>
      </w:r>
      <w:r w:rsidRPr="00984749">
        <w:rPr>
          <w:rFonts w:ascii="Calibri" w:hAnsi="Calibri" w:cs="Calibri"/>
        </w:rPr>
        <w:t>(feb06 1), h391.</w:t>
      </w:r>
    </w:p>
    <w:p w14:paraId="16E61404" w14:textId="77777777" w:rsidR="00984749" w:rsidRPr="00984749" w:rsidRDefault="00984749" w:rsidP="00984749">
      <w:pPr>
        <w:pStyle w:val="Bibliography"/>
        <w:rPr>
          <w:rFonts w:ascii="Calibri" w:hAnsi="Calibri" w:cs="Calibri"/>
        </w:rPr>
      </w:pPr>
      <w:r w:rsidRPr="00984749">
        <w:rPr>
          <w:rFonts w:ascii="Calibri" w:hAnsi="Calibri" w:cs="Calibri"/>
        </w:rPr>
        <w:t xml:space="preserve">Moher, D., Hopewell, S., Schulz, K., Montori, V., Gotzsche, P., Devereaux, P., … Altman, D. (2010). CONSORT 2010 statement: updated guidelines for reporting parallel group randomised trials, </w:t>
      </w:r>
      <w:r w:rsidRPr="00984749">
        <w:rPr>
          <w:rFonts w:ascii="Calibri" w:hAnsi="Calibri" w:cs="Calibri"/>
          <w:i/>
          <w:iCs/>
        </w:rPr>
        <w:t>340</w:t>
      </w:r>
      <w:r w:rsidRPr="00984749">
        <w:rPr>
          <w:rFonts w:ascii="Calibri" w:hAnsi="Calibri" w:cs="Calibri"/>
        </w:rPr>
        <w:t>(7748), 698–702.</w:t>
      </w:r>
    </w:p>
    <w:p w14:paraId="3E21C7E3" w14:textId="2D09FCE0" w:rsidR="00A55843" w:rsidRDefault="00A55843" w:rsidP="00786FC1">
      <w:r>
        <w:fldChar w:fldCharType="end"/>
      </w:r>
    </w:p>
    <w:sectPr w:rsidR="00A55843" w:rsidSect="001368B4">
      <w:headerReference w:type="default" r:id="rId15"/>
      <w:footerReference w:type="default" r:id="rId16"/>
      <w:pgSz w:w="11906" w:h="16838" w:code="9"/>
      <w:pgMar w:top="1440" w:right="1077" w:bottom="1077"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8349EF" w14:textId="77777777" w:rsidR="002D499B" w:rsidRDefault="002D499B" w:rsidP="00FE5E1D">
      <w:pPr>
        <w:spacing w:after="0" w:line="240" w:lineRule="auto"/>
      </w:pPr>
      <w:r>
        <w:separator/>
      </w:r>
    </w:p>
  </w:endnote>
  <w:endnote w:type="continuationSeparator" w:id="0">
    <w:p w14:paraId="65715C4D" w14:textId="77777777" w:rsidR="002D499B" w:rsidRDefault="002D499B" w:rsidP="00FE5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T15Ct00">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0734417"/>
      <w:docPartObj>
        <w:docPartGallery w:val="Page Numbers (Bottom of Page)"/>
        <w:docPartUnique/>
      </w:docPartObj>
    </w:sdtPr>
    <w:sdtEndPr>
      <w:rPr>
        <w:noProof/>
      </w:rPr>
    </w:sdtEndPr>
    <w:sdtContent>
      <w:p w14:paraId="788CA00B" w14:textId="2B200758" w:rsidR="002D499B" w:rsidRDefault="002D499B">
        <w:pPr>
          <w:pStyle w:val="Footer"/>
          <w:jc w:val="right"/>
        </w:pPr>
        <w:r>
          <w:fldChar w:fldCharType="begin"/>
        </w:r>
        <w:r>
          <w:instrText xml:space="preserve"> PAGE   \* MERGEFORMAT </w:instrText>
        </w:r>
        <w:r>
          <w:fldChar w:fldCharType="separate"/>
        </w:r>
        <w:r w:rsidR="00ED0FA7">
          <w:rPr>
            <w:noProof/>
          </w:rPr>
          <w:t>2</w:t>
        </w:r>
        <w:r>
          <w:rPr>
            <w:noProof/>
          </w:rPr>
          <w:fldChar w:fldCharType="end"/>
        </w:r>
      </w:p>
    </w:sdtContent>
  </w:sdt>
  <w:p w14:paraId="2D6FC78B" w14:textId="77777777" w:rsidR="002D499B" w:rsidRDefault="002D49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6F44DD" w14:textId="77777777" w:rsidR="002D499B" w:rsidRDefault="002D499B" w:rsidP="00FE5E1D">
      <w:pPr>
        <w:spacing w:after="0" w:line="240" w:lineRule="auto"/>
      </w:pPr>
      <w:r>
        <w:separator/>
      </w:r>
    </w:p>
  </w:footnote>
  <w:footnote w:type="continuationSeparator" w:id="0">
    <w:p w14:paraId="7B635177" w14:textId="77777777" w:rsidR="002D499B" w:rsidRDefault="002D499B" w:rsidP="00FE5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E5BF9D" w14:textId="2FE11114" w:rsidR="002D499B" w:rsidRDefault="002D499B">
    <w:pPr>
      <w:pStyle w:val="Header"/>
    </w:pPr>
    <w:r w:rsidRPr="001368B4">
      <w:rPr>
        <w:noProof/>
        <w:color w:val="4472C4" w:themeColor="accent1"/>
        <w:sz w:val="28"/>
        <w:szCs w:val="28"/>
        <w:lang w:eastAsia="en-AU"/>
      </w:rPr>
      <w:drawing>
        <wp:anchor distT="0" distB="0" distL="114300" distR="114300" simplePos="0" relativeHeight="251659264" behindDoc="1" locked="0" layoutInCell="1" allowOverlap="0" wp14:anchorId="6858FB63" wp14:editId="265091FF">
          <wp:simplePos x="0" y="0"/>
          <wp:positionH relativeFrom="column">
            <wp:posOffset>0</wp:posOffset>
          </wp:positionH>
          <wp:positionV relativeFrom="paragraph">
            <wp:posOffset>434340</wp:posOffset>
          </wp:positionV>
          <wp:extent cx="460800" cy="720000"/>
          <wp:effectExtent l="0" t="0" r="0" b="4445"/>
          <wp:wrapTight wrapText="bothSides">
            <wp:wrapPolygon edited="0">
              <wp:start x="0" y="0"/>
              <wp:lineTo x="0" y="21162"/>
              <wp:lineTo x="20557" y="21162"/>
              <wp:lineTo x="2055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der.PNG"/>
                  <pic:cNvPicPr/>
                </pic:nvPicPr>
                <pic:blipFill>
                  <a:blip r:embed="rId1">
                    <a:extLst>
                      <a:ext uri="{28A0092B-C50C-407E-A947-70E740481C1C}">
                        <a14:useLocalDpi xmlns:a14="http://schemas.microsoft.com/office/drawing/2010/main" val="0"/>
                      </a:ext>
                    </a:extLst>
                  </a:blip>
                  <a:stretch>
                    <a:fillRect/>
                  </a:stretch>
                </pic:blipFill>
                <pic:spPr>
                  <a:xfrm>
                    <a:off x="0" y="0"/>
                    <a:ext cx="460800"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A0B6E"/>
    <w:multiLevelType w:val="hybridMultilevel"/>
    <w:tmpl w:val="8C7C16E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146BB3"/>
    <w:multiLevelType w:val="hybridMultilevel"/>
    <w:tmpl w:val="E75E8B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AC18DB"/>
    <w:multiLevelType w:val="hybridMultilevel"/>
    <w:tmpl w:val="79AC44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F76E10"/>
    <w:multiLevelType w:val="hybridMultilevel"/>
    <w:tmpl w:val="5BA2B7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EF61624"/>
    <w:multiLevelType w:val="hybridMultilevel"/>
    <w:tmpl w:val="46F6BC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57F6ADD"/>
    <w:multiLevelType w:val="hybridMultilevel"/>
    <w:tmpl w:val="1286122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6E463AA"/>
    <w:multiLevelType w:val="hybridMultilevel"/>
    <w:tmpl w:val="927C362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C732D43"/>
    <w:multiLevelType w:val="hybridMultilevel"/>
    <w:tmpl w:val="4956BD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2C4DDA"/>
    <w:multiLevelType w:val="hybridMultilevel"/>
    <w:tmpl w:val="DE96BB3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0AA6277"/>
    <w:multiLevelType w:val="hybridMultilevel"/>
    <w:tmpl w:val="4FFE56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4E10469"/>
    <w:multiLevelType w:val="hybridMultilevel"/>
    <w:tmpl w:val="9D5ED0A2"/>
    <w:lvl w:ilvl="0" w:tplc="5D48FC74">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9A67AF4"/>
    <w:multiLevelType w:val="hybridMultilevel"/>
    <w:tmpl w:val="6BF8AAD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B504C0C"/>
    <w:multiLevelType w:val="hybridMultilevel"/>
    <w:tmpl w:val="76F4C9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3B305FD"/>
    <w:multiLevelType w:val="hybridMultilevel"/>
    <w:tmpl w:val="B2722F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56E7307"/>
    <w:multiLevelType w:val="hybridMultilevel"/>
    <w:tmpl w:val="67E40628"/>
    <w:lvl w:ilvl="0" w:tplc="0C09000F">
      <w:start w:val="1"/>
      <w:numFmt w:val="decimal"/>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15" w15:restartNumberingAfterBreak="0">
    <w:nsid w:val="37E6328A"/>
    <w:multiLevelType w:val="hybridMultilevel"/>
    <w:tmpl w:val="CC2073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93A12FB"/>
    <w:multiLevelType w:val="hybridMultilevel"/>
    <w:tmpl w:val="2B687E8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AB16264"/>
    <w:multiLevelType w:val="hybridMultilevel"/>
    <w:tmpl w:val="CD1C4D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08A3B1C"/>
    <w:multiLevelType w:val="hybridMultilevel"/>
    <w:tmpl w:val="AFBE7F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0EF6511"/>
    <w:multiLevelType w:val="hybridMultilevel"/>
    <w:tmpl w:val="050026D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74F5963"/>
    <w:multiLevelType w:val="hybridMultilevel"/>
    <w:tmpl w:val="B91E4D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7AF558A"/>
    <w:multiLevelType w:val="hybridMultilevel"/>
    <w:tmpl w:val="5D3AFF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14B68C6"/>
    <w:multiLevelType w:val="hybridMultilevel"/>
    <w:tmpl w:val="9210F38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1BE2838"/>
    <w:multiLevelType w:val="hybridMultilevel"/>
    <w:tmpl w:val="571C2C7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6F406CE"/>
    <w:multiLevelType w:val="hybridMultilevel"/>
    <w:tmpl w:val="8DA6A0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3377BDA"/>
    <w:multiLevelType w:val="hybridMultilevel"/>
    <w:tmpl w:val="7E5E3F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4B541D0"/>
    <w:multiLevelType w:val="hybridMultilevel"/>
    <w:tmpl w:val="9FDE7AD0"/>
    <w:lvl w:ilvl="0" w:tplc="F1EEEC74">
      <w:start w:val="4"/>
      <w:numFmt w:val="bullet"/>
      <w:lvlText w:val="-"/>
      <w:lvlJc w:val="left"/>
      <w:pPr>
        <w:ind w:left="1080" w:hanging="360"/>
      </w:pPr>
      <w:rPr>
        <w:rFonts w:ascii="Calibri" w:eastAsiaTheme="minorHAnsi"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15:restartNumberingAfterBreak="0">
    <w:nsid w:val="64DF083A"/>
    <w:multiLevelType w:val="hybridMultilevel"/>
    <w:tmpl w:val="B94073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74F1090"/>
    <w:multiLevelType w:val="hybridMultilevel"/>
    <w:tmpl w:val="2B687E8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B283A7B"/>
    <w:multiLevelType w:val="hybridMultilevel"/>
    <w:tmpl w:val="6DB673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CAF3EF3"/>
    <w:multiLevelType w:val="hybridMultilevel"/>
    <w:tmpl w:val="23026A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CC1797A"/>
    <w:multiLevelType w:val="hybridMultilevel"/>
    <w:tmpl w:val="1286122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EF02FD0"/>
    <w:multiLevelType w:val="hybridMultilevel"/>
    <w:tmpl w:val="F4FCF02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16052CB"/>
    <w:multiLevelType w:val="hybridMultilevel"/>
    <w:tmpl w:val="1B56360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7D57BFE"/>
    <w:multiLevelType w:val="hybridMultilevel"/>
    <w:tmpl w:val="21A29362"/>
    <w:lvl w:ilvl="0" w:tplc="E1FC28F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5" w15:restartNumberingAfterBreak="0">
    <w:nsid w:val="7A450151"/>
    <w:multiLevelType w:val="hybridMultilevel"/>
    <w:tmpl w:val="525E55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DBF6503"/>
    <w:multiLevelType w:val="hybridMultilevel"/>
    <w:tmpl w:val="01A8F6E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E3913BF"/>
    <w:multiLevelType w:val="hybridMultilevel"/>
    <w:tmpl w:val="7E5E3F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E39212A"/>
    <w:multiLevelType w:val="hybridMultilevel"/>
    <w:tmpl w:val="0C9038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FE07B99"/>
    <w:multiLevelType w:val="hybridMultilevel"/>
    <w:tmpl w:val="035E6642"/>
    <w:lvl w:ilvl="0" w:tplc="7892D954">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num w:numId="1">
    <w:abstractNumId w:val="27"/>
  </w:num>
  <w:num w:numId="2">
    <w:abstractNumId w:val="23"/>
  </w:num>
  <w:num w:numId="3">
    <w:abstractNumId w:val="22"/>
  </w:num>
  <w:num w:numId="4">
    <w:abstractNumId w:val="31"/>
  </w:num>
  <w:num w:numId="5">
    <w:abstractNumId w:val="28"/>
  </w:num>
  <w:num w:numId="6">
    <w:abstractNumId w:val="11"/>
  </w:num>
  <w:num w:numId="7">
    <w:abstractNumId w:val="19"/>
  </w:num>
  <w:num w:numId="8">
    <w:abstractNumId w:val="6"/>
  </w:num>
  <w:num w:numId="9">
    <w:abstractNumId w:val="32"/>
  </w:num>
  <w:num w:numId="10">
    <w:abstractNumId w:val="8"/>
  </w:num>
  <w:num w:numId="11">
    <w:abstractNumId w:val="12"/>
  </w:num>
  <w:num w:numId="12">
    <w:abstractNumId w:val="29"/>
  </w:num>
  <w:num w:numId="13">
    <w:abstractNumId w:val="4"/>
  </w:num>
  <w:num w:numId="14">
    <w:abstractNumId w:val="15"/>
  </w:num>
  <w:num w:numId="15">
    <w:abstractNumId w:val="24"/>
  </w:num>
  <w:num w:numId="16">
    <w:abstractNumId w:val="18"/>
  </w:num>
  <w:num w:numId="17">
    <w:abstractNumId w:val="3"/>
  </w:num>
  <w:num w:numId="18">
    <w:abstractNumId w:val="38"/>
  </w:num>
  <w:num w:numId="19">
    <w:abstractNumId w:val="37"/>
  </w:num>
  <w:num w:numId="20">
    <w:abstractNumId w:val="5"/>
  </w:num>
  <w:num w:numId="21">
    <w:abstractNumId w:val="2"/>
  </w:num>
  <w:num w:numId="22">
    <w:abstractNumId w:val="9"/>
  </w:num>
  <w:num w:numId="23">
    <w:abstractNumId w:val="17"/>
  </w:num>
  <w:num w:numId="24">
    <w:abstractNumId w:val="25"/>
  </w:num>
  <w:num w:numId="25">
    <w:abstractNumId w:val="1"/>
  </w:num>
  <w:num w:numId="26">
    <w:abstractNumId w:val="30"/>
  </w:num>
  <w:num w:numId="27">
    <w:abstractNumId w:val="36"/>
  </w:num>
  <w:num w:numId="28">
    <w:abstractNumId w:val="20"/>
  </w:num>
  <w:num w:numId="29">
    <w:abstractNumId w:val="34"/>
  </w:num>
  <w:num w:numId="30">
    <w:abstractNumId w:val="0"/>
  </w:num>
  <w:num w:numId="31">
    <w:abstractNumId w:val="7"/>
  </w:num>
  <w:num w:numId="32">
    <w:abstractNumId w:val="16"/>
  </w:num>
  <w:num w:numId="33">
    <w:abstractNumId w:val="14"/>
  </w:num>
  <w:num w:numId="34">
    <w:abstractNumId w:val="26"/>
  </w:num>
  <w:num w:numId="35">
    <w:abstractNumId w:val="10"/>
  </w:num>
  <w:num w:numId="36">
    <w:abstractNumId w:val="33"/>
  </w:num>
  <w:num w:numId="37">
    <w:abstractNumId w:val="13"/>
  </w:num>
  <w:num w:numId="38">
    <w:abstractNumId w:val="21"/>
  </w:num>
  <w:num w:numId="39">
    <w:abstractNumId w:val="35"/>
  </w:num>
  <w:num w:numId="40">
    <w:abstractNumId w:val="3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lie Marsh">
    <w15:presenceInfo w15:providerId="AD" w15:userId="S-1-5-21-1982029612-917206853-945835055-209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FC1"/>
    <w:rsid w:val="0001046E"/>
    <w:rsid w:val="000108B2"/>
    <w:rsid w:val="00011B8E"/>
    <w:rsid w:val="00014AA7"/>
    <w:rsid w:val="00015353"/>
    <w:rsid w:val="00015473"/>
    <w:rsid w:val="00017E31"/>
    <w:rsid w:val="00021AB9"/>
    <w:rsid w:val="000234EE"/>
    <w:rsid w:val="000303CF"/>
    <w:rsid w:val="000325AD"/>
    <w:rsid w:val="00043D85"/>
    <w:rsid w:val="0004405C"/>
    <w:rsid w:val="00045872"/>
    <w:rsid w:val="00047EAE"/>
    <w:rsid w:val="00052A4F"/>
    <w:rsid w:val="000562A2"/>
    <w:rsid w:val="0005666C"/>
    <w:rsid w:val="0006399A"/>
    <w:rsid w:val="0006652A"/>
    <w:rsid w:val="0007563A"/>
    <w:rsid w:val="00077631"/>
    <w:rsid w:val="0008383F"/>
    <w:rsid w:val="00085D9E"/>
    <w:rsid w:val="0009666A"/>
    <w:rsid w:val="00097767"/>
    <w:rsid w:val="000A49B1"/>
    <w:rsid w:val="000A55BD"/>
    <w:rsid w:val="000A658D"/>
    <w:rsid w:val="000A6C33"/>
    <w:rsid w:val="000A7CA9"/>
    <w:rsid w:val="000B09A5"/>
    <w:rsid w:val="000B1EDE"/>
    <w:rsid w:val="000B2883"/>
    <w:rsid w:val="000B2A4A"/>
    <w:rsid w:val="000B3071"/>
    <w:rsid w:val="000B3F3B"/>
    <w:rsid w:val="000C2043"/>
    <w:rsid w:val="000C24DF"/>
    <w:rsid w:val="000C32E8"/>
    <w:rsid w:val="000C44E1"/>
    <w:rsid w:val="000C5CBB"/>
    <w:rsid w:val="000C600D"/>
    <w:rsid w:val="000C6C2B"/>
    <w:rsid w:val="000D139B"/>
    <w:rsid w:val="000D1B11"/>
    <w:rsid w:val="000D58A1"/>
    <w:rsid w:val="000D6FE8"/>
    <w:rsid w:val="000D7F2F"/>
    <w:rsid w:val="000E1C04"/>
    <w:rsid w:val="000F0612"/>
    <w:rsid w:val="000F30F3"/>
    <w:rsid w:val="000F5E42"/>
    <w:rsid w:val="00102AD3"/>
    <w:rsid w:val="00103385"/>
    <w:rsid w:val="00105637"/>
    <w:rsid w:val="0010596C"/>
    <w:rsid w:val="00107A76"/>
    <w:rsid w:val="001126BA"/>
    <w:rsid w:val="00117339"/>
    <w:rsid w:val="00117EA7"/>
    <w:rsid w:val="00120C83"/>
    <w:rsid w:val="00123721"/>
    <w:rsid w:val="00126816"/>
    <w:rsid w:val="001279AC"/>
    <w:rsid w:val="00130C6E"/>
    <w:rsid w:val="001326A5"/>
    <w:rsid w:val="00132E71"/>
    <w:rsid w:val="001368B4"/>
    <w:rsid w:val="00140459"/>
    <w:rsid w:val="00146291"/>
    <w:rsid w:val="00147DE2"/>
    <w:rsid w:val="00151D9F"/>
    <w:rsid w:val="00155400"/>
    <w:rsid w:val="00157247"/>
    <w:rsid w:val="00164DA2"/>
    <w:rsid w:val="0016501F"/>
    <w:rsid w:val="0016781B"/>
    <w:rsid w:val="00175596"/>
    <w:rsid w:val="00175B39"/>
    <w:rsid w:val="001769CA"/>
    <w:rsid w:val="00177D42"/>
    <w:rsid w:val="00181D3C"/>
    <w:rsid w:val="00184ED6"/>
    <w:rsid w:val="00186D78"/>
    <w:rsid w:val="00194A3F"/>
    <w:rsid w:val="001B1E10"/>
    <w:rsid w:val="001B6108"/>
    <w:rsid w:val="001B6E58"/>
    <w:rsid w:val="001B74E0"/>
    <w:rsid w:val="001B7B16"/>
    <w:rsid w:val="001C41AC"/>
    <w:rsid w:val="001C5060"/>
    <w:rsid w:val="001C7DC5"/>
    <w:rsid w:val="001D3AB0"/>
    <w:rsid w:val="001D738E"/>
    <w:rsid w:val="001D7BFA"/>
    <w:rsid w:val="001E1590"/>
    <w:rsid w:val="001E2F69"/>
    <w:rsid w:val="001F3289"/>
    <w:rsid w:val="001F5C9B"/>
    <w:rsid w:val="001F6A24"/>
    <w:rsid w:val="002006DE"/>
    <w:rsid w:val="0020110B"/>
    <w:rsid w:val="0020311D"/>
    <w:rsid w:val="00207052"/>
    <w:rsid w:val="00207118"/>
    <w:rsid w:val="00207EDF"/>
    <w:rsid w:val="00211B81"/>
    <w:rsid w:val="00211FA6"/>
    <w:rsid w:val="00212D26"/>
    <w:rsid w:val="002143EB"/>
    <w:rsid w:val="00217482"/>
    <w:rsid w:val="0023185C"/>
    <w:rsid w:val="0023209C"/>
    <w:rsid w:val="00232164"/>
    <w:rsid w:val="002357EA"/>
    <w:rsid w:val="002401C8"/>
    <w:rsid w:val="00243AEC"/>
    <w:rsid w:val="00250EB7"/>
    <w:rsid w:val="00251E3E"/>
    <w:rsid w:val="002547B0"/>
    <w:rsid w:val="0026202F"/>
    <w:rsid w:val="00264D2F"/>
    <w:rsid w:val="00265365"/>
    <w:rsid w:val="00265867"/>
    <w:rsid w:val="0027224F"/>
    <w:rsid w:val="00276120"/>
    <w:rsid w:val="00280BBE"/>
    <w:rsid w:val="00282C32"/>
    <w:rsid w:val="00291AB8"/>
    <w:rsid w:val="002A3421"/>
    <w:rsid w:val="002A61F6"/>
    <w:rsid w:val="002A7EAA"/>
    <w:rsid w:val="002B14C5"/>
    <w:rsid w:val="002B4429"/>
    <w:rsid w:val="002B584C"/>
    <w:rsid w:val="002B795E"/>
    <w:rsid w:val="002C0A91"/>
    <w:rsid w:val="002C1020"/>
    <w:rsid w:val="002C2EB2"/>
    <w:rsid w:val="002C35E7"/>
    <w:rsid w:val="002C3B1D"/>
    <w:rsid w:val="002C7E96"/>
    <w:rsid w:val="002D1BAE"/>
    <w:rsid w:val="002D499B"/>
    <w:rsid w:val="002D6C22"/>
    <w:rsid w:val="002E1249"/>
    <w:rsid w:val="002E1FBD"/>
    <w:rsid w:val="002E7FE8"/>
    <w:rsid w:val="002F0CE9"/>
    <w:rsid w:val="002F6C20"/>
    <w:rsid w:val="002F7D45"/>
    <w:rsid w:val="00303A09"/>
    <w:rsid w:val="00303CBA"/>
    <w:rsid w:val="0030652C"/>
    <w:rsid w:val="003106E0"/>
    <w:rsid w:val="00311601"/>
    <w:rsid w:val="0031266E"/>
    <w:rsid w:val="00324D09"/>
    <w:rsid w:val="00332EE5"/>
    <w:rsid w:val="00335452"/>
    <w:rsid w:val="003357B4"/>
    <w:rsid w:val="0033580F"/>
    <w:rsid w:val="00337D38"/>
    <w:rsid w:val="00343061"/>
    <w:rsid w:val="00345210"/>
    <w:rsid w:val="0035268D"/>
    <w:rsid w:val="00354914"/>
    <w:rsid w:val="00356779"/>
    <w:rsid w:val="003621F7"/>
    <w:rsid w:val="00364B39"/>
    <w:rsid w:val="00365246"/>
    <w:rsid w:val="00366014"/>
    <w:rsid w:val="003670BF"/>
    <w:rsid w:val="00372B72"/>
    <w:rsid w:val="003761FF"/>
    <w:rsid w:val="00376999"/>
    <w:rsid w:val="0038787F"/>
    <w:rsid w:val="00392954"/>
    <w:rsid w:val="00392CFC"/>
    <w:rsid w:val="003979EF"/>
    <w:rsid w:val="00397EDC"/>
    <w:rsid w:val="003A2CE2"/>
    <w:rsid w:val="003A3A3B"/>
    <w:rsid w:val="003A3B92"/>
    <w:rsid w:val="003B58B4"/>
    <w:rsid w:val="003C3442"/>
    <w:rsid w:val="003C45F5"/>
    <w:rsid w:val="003D1DBB"/>
    <w:rsid w:val="003D2B4B"/>
    <w:rsid w:val="003D319F"/>
    <w:rsid w:val="003D4D00"/>
    <w:rsid w:val="003D5798"/>
    <w:rsid w:val="003E172D"/>
    <w:rsid w:val="003F0E7D"/>
    <w:rsid w:val="003F1139"/>
    <w:rsid w:val="003F16A1"/>
    <w:rsid w:val="003F4D9B"/>
    <w:rsid w:val="003F556D"/>
    <w:rsid w:val="00403237"/>
    <w:rsid w:val="00412D82"/>
    <w:rsid w:val="004156F2"/>
    <w:rsid w:val="004168E2"/>
    <w:rsid w:val="00420312"/>
    <w:rsid w:val="00427692"/>
    <w:rsid w:val="004304C1"/>
    <w:rsid w:val="004312B0"/>
    <w:rsid w:val="00436C11"/>
    <w:rsid w:val="004403A2"/>
    <w:rsid w:val="00442627"/>
    <w:rsid w:val="00442A82"/>
    <w:rsid w:val="004441A8"/>
    <w:rsid w:val="004475C8"/>
    <w:rsid w:val="00455B96"/>
    <w:rsid w:val="00455D1C"/>
    <w:rsid w:val="004602FC"/>
    <w:rsid w:val="0046419E"/>
    <w:rsid w:val="004722D0"/>
    <w:rsid w:val="00475BC1"/>
    <w:rsid w:val="00476FE3"/>
    <w:rsid w:val="0048084B"/>
    <w:rsid w:val="004830DF"/>
    <w:rsid w:val="004831CD"/>
    <w:rsid w:val="00483E73"/>
    <w:rsid w:val="004873F3"/>
    <w:rsid w:val="00492839"/>
    <w:rsid w:val="00495924"/>
    <w:rsid w:val="004970D1"/>
    <w:rsid w:val="004A2892"/>
    <w:rsid w:val="004A3299"/>
    <w:rsid w:val="004A3628"/>
    <w:rsid w:val="004A417A"/>
    <w:rsid w:val="004A4FD1"/>
    <w:rsid w:val="004B1D12"/>
    <w:rsid w:val="004B229F"/>
    <w:rsid w:val="004B3BF9"/>
    <w:rsid w:val="004B494D"/>
    <w:rsid w:val="004B5B77"/>
    <w:rsid w:val="004B6E5E"/>
    <w:rsid w:val="004B7BFA"/>
    <w:rsid w:val="004C4193"/>
    <w:rsid w:val="004C6DF1"/>
    <w:rsid w:val="004C7AAF"/>
    <w:rsid w:val="004D3983"/>
    <w:rsid w:val="004D767C"/>
    <w:rsid w:val="004E10C3"/>
    <w:rsid w:val="004E1592"/>
    <w:rsid w:val="004E7290"/>
    <w:rsid w:val="004E75AC"/>
    <w:rsid w:val="004F0D40"/>
    <w:rsid w:val="004F195E"/>
    <w:rsid w:val="004F3052"/>
    <w:rsid w:val="00500567"/>
    <w:rsid w:val="005021D9"/>
    <w:rsid w:val="005035F7"/>
    <w:rsid w:val="0050397A"/>
    <w:rsid w:val="00503C7E"/>
    <w:rsid w:val="00504CDF"/>
    <w:rsid w:val="00507663"/>
    <w:rsid w:val="005109B7"/>
    <w:rsid w:val="00513EF4"/>
    <w:rsid w:val="00514A82"/>
    <w:rsid w:val="005159B6"/>
    <w:rsid w:val="00534F9A"/>
    <w:rsid w:val="00535B23"/>
    <w:rsid w:val="0054447A"/>
    <w:rsid w:val="00545F93"/>
    <w:rsid w:val="005518F5"/>
    <w:rsid w:val="005548FA"/>
    <w:rsid w:val="00554EB8"/>
    <w:rsid w:val="005566FE"/>
    <w:rsid w:val="00556F6C"/>
    <w:rsid w:val="00561589"/>
    <w:rsid w:val="0056163D"/>
    <w:rsid w:val="0056624F"/>
    <w:rsid w:val="0056683A"/>
    <w:rsid w:val="00567AC4"/>
    <w:rsid w:val="005708B5"/>
    <w:rsid w:val="005746C6"/>
    <w:rsid w:val="00577DDE"/>
    <w:rsid w:val="00591402"/>
    <w:rsid w:val="0059652D"/>
    <w:rsid w:val="005A194A"/>
    <w:rsid w:val="005A3B68"/>
    <w:rsid w:val="005A7F33"/>
    <w:rsid w:val="005B15DB"/>
    <w:rsid w:val="005B24DE"/>
    <w:rsid w:val="005B3170"/>
    <w:rsid w:val="005B4F38"/>
    <w:rsid w:val="005B586D"/>
    <w:rsid w:val="005B5B1D"/>
    <w:rsid w:val="005C07CB"/>
    <w:rsid w:val="005C3401"/>
    <w:rsid w:val="005C421F"/>
    <w:rsid w:val="005D0C9A"/>
    <w:rsid w:val="005D1C53"/>
    <w:rsid w:val="005D38D1"/>
    <w:rsid w:val="005E4F88"/>
    <w:rsid w:val="005E7E28"/>
    <w:rsid w:val="005F4603"/>
    <w:rsid w:val="005F4BD1"/>
    <w:rsid w:val="005F4CB0"/>
    <w:rsid w:val="005F6E36"/>
    <w:rsid w:val="0060060D"/>
    <w:rsid w:val="0060197F"/>
    <w:rsid w:val="00602540"/>
    <w:rsid w:val="00602DC5"/>
    <w:rsid w:val="00604A5D"/>
    <w:rsid w:val="0060757D"/>
    <w:rsid w:val="00612492"/>
    <w:rsid w:val="00613037"/>
    <w:rsid w:val="00616313"/>
    <w:rsid w:val="00617D4E"/>
    <w:rsid w:val="00626222"/>
    <w:rsid w:val="00627A1A"/>
    <w:rsid w:val="00627DD8"/>
    <w:rsid w:val="00631212"/>
    <w:rsid w:val="006336C9"/>
    <w:rsid w:val="00633EDE"/>
    <w:rsid w:val="006340EA"/>
    <w:rsid w:val="006346D0"/>
    <w:rsid w:val="0063507E"/>
    <w:rsid w:val="0065453F"/>
    <w:rsid w:val="006555A6"/>
    <w:rsid w:val="006643F3"/>
    <w:rsid w:val="006727D1"/>
    <w:rsid w:val="00672AEA"/>
    <w:rsid w:val="006766A3"/>
    <w:rsid w:val="00682C9D"/>
    <w:rsid w:val="00685AA2"/>
    <w:rsid w:val="0068778B"/>
    <w:rsid w:val="006904F0"/>
    <w:rsid w:val="006916C6"/>
    <w:rsid w:val="00691F2A"/>
    <w:rsid w:val="00697EC8"/>
    <w:rsid w:val="006A0008"/>
    <w:rsid w:val="006A18DF"/>
    <w:rsid w:val="006A19F2"/>
    <w:rsid w:val="006A2DBE"/>
    <w:rsid w:val="006A47FC"/>
    <w:rsid w:val="006A57AB"/>
    <w:rsid w:val="006C44A0"/>
    <w:rsid w:val="006D0591"/>
    <w:rsid w:val="006D362B"/>
    <w:rsid w:val="006D526A"/>
    <w:rsid w:val="006E10AD"/>
    <w:rsid w:val="006E1571"/>
    <w:rsid w:val="006E7D34"/>
    <w:rsid w:val="006F1684"/>
    <w:rsid w:val="006F27E9"/>
    <w:rsid w:val="006F73B0"/>
    <w:rsid w:val="00703A9D"/>
    <w:rsid w:val="0070556D"/>
    <w:rsid w:val="007062E5"/>
    <w:rsid w:val="00707059"/>
    <w:rsid w:val="0071107B"/>
    <w:rsid w:val="0071596A"/>
    <w:rsid w:val="00716392"/>
    <w:rsid w:val="00717795"/>
    <w:rsid w:val="00724963"/>
    <w:rsid w:val="00724B2B"/>
    <w:rsid w:val="00726291"/>
    <w:rsid w:val="00740EA8"/>
    <w:rsid w:val="00741172"/>
    <w:rsid w:val="007450C6"/>
    <w:rsid w:val="00746319"/>
    <w:rsid w:val="007464CC"/>
    <w:rsid w:val="00750660"/>
    <w:rsid w:val="007517E5"/>
    <w:rsid w:val="00751988"/>
    <w:rsid w:val="007542D1"/>
    <w:rsid w:val="007544DB"/>
    <w:rsid w:val="00762F8D"/>
    <w:rsid w:val="0076309F"/>
    <w:rsid w:val="007630CA"/>
    <w:rsid w:val="0076550A"/>
    <w:rsid w:val="00766C8C"/>
    <w:rsid w:val="00771B8E"/>
    <w:rsid w:val="00771FE3"/>
    <w:rsid w:val="007723A8"/>
    <w:rsid w:val="007727CC"/>
    <w:rsid w:val="0077293F"/>
    <w:rsid w:val="00773D4A"/>
    <w:rsid w:val="00774F1B"/>
    <w:rsid w:val="00775AFD"/>
    <w:rsid w:val="00776300"/>
    <w:rsid w:val="00777E77"/>
    <w:rsid w:val="0078086B"/>
    <w:rsid w:val="00783BA9"/>
    <w:rsid w:val="00785120"/>
    <w:rsid w:val="00786FC1"/>
    <w:rsid w:val="00793A66"/>
    <w:rsid w:val="007954DB"/>
    <w:rsid w:val="007956D7"/>
    <w:rsid w:val="007A1149"/>
    <w:rsid w:val="007A1CBC"/>
    <w:rsid w:val="007A25C6"/>
    <w:rsid w:val="007B4179"/>
    <w:rsid w:val="007B508E"/>
    <w:rsid w:val="007B74A7"/>
    <w:rsid w:val="007C1645"/>
    <w:rsid w:val="007C6DDB"/>
    <w:rsid w:val="007C7287"/>
    <w:rsid w:val="007D44FB"/>
    <w:rsid w:val="007E5C75"/>
    <w:rsid w:val="007E7CF2"/>
    <w:rsid w:val="007F085C"/>
    <w:rsid w:val="007F3ACC"/>
    <w:rsid w:val="008048A7"/>
    <w:rsid w:val="00805137"/>
    <w:rsid w:val="008054D9"/>
    <w:rsid w:val="00810137"/>
    <w:rsid w:val="00814875"/>
    <w:rsid w:val="00815A7A"/>
    <w:rsid w:val="00822336"/>
    <w:rsid w:val="00822C4C"/>
    <w:rsid w:val="00825563"/>
    <w:rsid w:val="00825BA5"/>
    <w:rsid w:val="008353F3"/>
    <w:rsid w:val="00836DC9"/>
    <w:rsid w:val="00845472"/>
    <w:rsid w:val="00845B7B"/>
    <w:rsid w:val="008512E5"/>
    <w:rsid w:val="0085382A"/>
    <w:rsid w:val="008543C5"/>
    <w:rsid w:val="008562E5"/>
    <w:rsid w:val="00861380"/>
    <w:rsid w:val="00861705"/>
    <w:rsid w:val="0086186D"/>
    <w:rsid w:val="008631D2"/>
    <w:rsid w:val="0087029A"/>
    <w:rsid w:val="00871613"/>
    <w:rsid w:val="00872F67"/>
    <w:rsid w:val="00873B31"/>
    <w:rsid w:val="0088267A"/>
    <w:rsid w:val="008858D4"/>
    <w:rsid w:val="008926F7"/>
    <w:rsid w:val="00896F21"/>
    <w:rsid w:val="008A4694"/>
    <w:rsid w:val="008A49C3"/>
    <w:rsid w:val="008A5145"/>
    <w:rsid w:val="008A63B5"/>
    <w:rsid w:val="008B0553"/>
    <w:rsid w:val="008B0C2C"/>
    <w:rsid w:val="008B11E1"/>
    <w:rsid w:val="008B147C"/>
    <w:rsid w:val="008B3C18"/>
    <w:rsid w:val="008B540B"/>
    <w:rsid w:val="008B667D"/>
    <w:rsid w:val="008B7118"/>
    <w:rsid w:val="008C410C"/>
    <w:rsid w:val="008C5784"/>
    <w:rsid w:val="008C6A39"/>
    <w:rsid w:val="008C7AF1"/>
    <w:rsid w:val="008D1ED7"/>
    <w:rsid w:val="008E0D8E"/>
    <w:rsid w:val="008E213D"/>
    <w:rsid w:val="008E53AF"/>
    <w:rsid w:val="008E56DA"/>
    <w:rsid w:val="008E5C26"/>
    <w:rsid w:val="008F1031"/>
    <w:rsid w:val="008F278D"/>
    <w:rsid w:val="008F45C9"/>
    <w:rsid w:val="008F78F8"/>
    <w:rsid w:val="00901E74"/>
    <w:rsid w:val="009107B9"/>
    <w:rsid w:val="00913088"/>
    <w:rsid w:val="00913EE4"/>
    <w:rsid w:val="0091683C"/>
    <w:rsid w:val="00921428"/>
    <w:rsid w:val="00922C7C"/>
    <w:rsid w:val="00924688"/>
    <w:rsid w:val="0092773F"/>
    <w:rsid w:val="009301DA"/>
    <w:rsid w:val="0093156D"/>
    <w:rsid w:val="00940F84"/>
    <w:rsid w:val="009461A6"/>
    <w:rsid w:val="009511AC"/>
    <w:rsid w:val="00961D7F"/>
    <w:rsid w:val="00962DE9"/>
    <w:rsid w:val="0096377F"/>
    <w:rsid w:val="00963DDE"/>
    <w:rsid w:val="009652F1"/>
    <w:rsid w:val="0096658F"/>
    <w:rsid w:val="00971E3F"/>
    <w:rsid w:val="00973530"/>
    <w:rsid w:val="00975315"/>
    <w:rsid w:val="00977037"/>
    <w:rsid w:val="009823B3"/>
    <w:rsid w:val="00984749"/>
    <w:rsid w:val="00985779"/>
    <w:rsid w:val="009857F5"/>
    <w:rsid w:val="009862B3"/>
    <w:rsid w:val="009866C3"/>
    <w:rsid w:val="00986C9D"/>
    <w:rsid w:val="0099405A"/>
    <w:rsid w:val="00996F42"/>
    <w:rsid w:val="009972BD"/>
    <w:rsid w:val="00997CDC"/>
    <w:rsid w:val="009A0FAA"/>
    <w:rsid w:val="009A3901"/>
    <w:rsid w:val="009A3F8E"/>
    <w:rsid w:val="009A7414"/>
    <w:rsid w:val="009A75FB"/>
    <w:rsid w:val="009B1F07"/>
    <w:rsid w:val="009B77D6"/>
    <w:rsid w:val="009C442C"/>
    <w:rsid w:val="009C70C3"/>
    <w:rsid w:val="009C754B"/>
    <w:rsid w:val="009C770B"/>
    <w:rsid w:val="009C7E54"/>
    <w:rsid w:val="009D1F14"/>
    <w:rsid w:val="009D2E46"/>
    <w:rsid w:val="009D3B6A"/>
    <w:rsid w:val="009D6E84"/>
    <w:rsid w:val="009D7206"/>
    <w:rsid w:val="009E08FD"/>
    <w:rsid w:val="009E0A26"/>
    <w:rsid w:val="009E1BDF"/>
    <w:rsid w:val="009E312B"/>
    <w:rsid w:val="009E3230"/>
    <w:rsid w:val="009E3DB4"/>
    <w:rsid w:val="009E6309"/>
    <w:rsid w:val="009E78A0"/>
    <w:rsid w:val="009E7E5D"/>
    <w:rsid w:val="009F43DC"/>
    <w:rsid w:val="009F58DE"/>
    <w:rsid w:val="00A063D6"/>
    <w:rsid w:val="00A111C5"/>
    <w:rsid w:val="00A115C2"/>
    <w:rsid w:val="00A11D7D"/>
    <w:rsid w:val="00A12537"/>
    <w:rsid w:val="00A133B7"/>
    <w:rsid w:val="00A136B6"/>
    <w:rsid w:val="00A16934"/>
    <w:rsid w:val="00A16BB4"/>
    <w:rsid w:val="00A20DC9"/>
    <w:rsid w:val="00A21715"/>
    <w:rsid w:val="00A233FE"/>
    <w:rsid w:val="00A234C9"/>
    <w:rsid w:val="00A23F34"/>
    <w:rsid w:val="00A2402A"/>
    <w:rsid w:val="00A24633"/>
    <w:rsid w:val="00A30047"/>
    <w:rsid w:val="00A35373"/>
    <w:rsid w:val="00A3662D"/>
    <w:rsid w:val="00A36B02"/>
    <w:rsid w:val="00A42DF9"/>
    <w:rsid w:val="00A43019"/>
    <w:rsid w:val="00A43973"/>
    <w:rsid w:val="00A53EAC"/>
    <w:rsid w:val="00A55843"/>
    <w:rsid w:val="00A55C1D"/>
    <w:rsid w:val="00A61C9D"/>
    <w:rsid w:val="00A62CBD"/>
    <w:rsid w:val="00A64F7D"/>
    <w:rsid w:val="00A6515F"/>
    <w:rsid w:val="00A7377D"/>
    <w:rsid w:val="00A73F26"/>
    <w:rsid w:val="00A74B4E"/>
    <w:rsid w:val="00A77A07"/>
    <w:rsid w:val="00A835ED"/>
    <w:rsid w:val="00A83AC4"/>
    <w:rsid w:val="00A8400F"/>
    <w:rsid w:val="00A90F50"/>
    <w:rsid w:val="00A94EA4"/>
    <w:rsid w:val="00A95351"/>
    <w:rsid w:val="00AA26A9"/>
    <w:rsid w:val="00AB1145"/>
    <w:rsid w:val="00AB4BA4"/>
    <w:rsid w:val="00AB5752"/>
    <w:rsid w:val="00AB6072"/>
    <w:rsid w:val="00AB6143"/>
    <w:rsid w:val="00AC4CCB"/>
    <w:rsid w:val="00AC58FA"/>
    <w:rsid w:val="00AC63AC"/>
    <w:rsid w:val="00AC704E"/>
    <w:rsid w:val="00AC7A41"/>
    <w:rsid w:val="00AD0498"/>
    <w:rsid w:val="00AD088A"/>
    <w:rsid w:val="00AD0F0D"/>
    <w:rsid w:val="00AD1990"/>
    <w:rsid w:val="00AD656C"/>
    <w:rsid w:val="00AD7F90"/>
    <w:rsid w:val="00AE29E3"/>
    <w:rsid w:val="00AE7500"/>
    <w:rsid w:val="00B0131A"/>
    <w:rsid w:val="00B0212B"/>
    <w:rsid w:val="00B05013"/>
    <w:rsid w:val="00B126E3"/>
    <w:rsid w:val="00B15501"/>
    <w:rsid w:val="00B25CC2"/>
    <w:rsid w:val="00B301B7"/>
    <w:rsid w:val="00B348A4"/>
    <w:rsid w:val="00B36B95"/>
    <w:rsid w:val="00B37B2F"/>
    <w:rsid w:val="00B40EC4"/>
    <w:rsid w:val="00B436FC"/>
    <w:rsid w:val="00B4400B"/>
    <w:rsid w:val="00B45DD9"/>
    <w:rsid w:val="00B4605C"/>
    <w:rsid w:val="00B46E73"/>
    <w:rsid w:val="00B50CE7"/>
    <w:rsid w:val="00B5286B"/>
    <w:rsid w:val="00B55A5A"/>
    <w:rsid w:val="00B627C8"/>
    <w:rsid w:val="00B703C5"/>
    <w:rsid w:val="00B70510"/>
    <w:rsid w:val="00B71C53"/>
    <w:rsid w:val="00B73E61"/>
    <w:rsid w:val="00B75E05"/>
    <w:rsid w:val="00B77A67"/>
    <w:rsid w:val="00B80D6C"/>
    <w:rsid w:val="00B83E7A"/>
    <w:rsid w:val="00B8652C"/>
    <w:rsid w:val="00B868FE"/>
    <w:rsid w:val="00B91737"/>
    <w:rsid w:val="00BA30E8"/>
    <w:rsid w:val="00BA3CE2"/>
    <w:rsid w:val="00BA592E"/>
    <w:rsid w:val="00BA5FAA"/>
    <w:rsid w:val="00BA7571"/>
    <w:rsid w:val="00BB011C"/>
    <w:rsid w:val="00BB0198"/>
    <w:rsid w:val="00BB0F6B"/>
    <w:rsid w:val="00BB31EF"/>
    <w:rsid w:val="00BB430D"/>
    <w:rsid w:val="00BB52C7"/>
    <w:rsid w:val="00BC0160"/>
    <w:rsid w:val="00BC0458"/>
    <w:rsid w:val="00BC3FBA"/>
    <w:rsid w:val="00BD0ED1"/>
    <w:rsid w:val="00BD2FB3"/>
    <w:rsid w:val="00BD37CE"/>
    <w:rsid w:val="00BD56F9"/>
    <w:rsid w:val="00BF29D4"/>
    <w:rsid w:val="00BF656D"/>
    <w:rsid w:val="00C00A6B"/>
    <w:rsid w:val="00C00DED"/>
    <w:rsid w:val="00C0352F"/>
    <w:rsid w:val="00C05DC3"/>
    <w:rsid w:val="00C10929"/>
    <w:rsid w:val="00C17D50"/>
    <w:rsid w:val="00C20089"/>
    <w:rsid w:val="00C21376"/>
    <w:rsid w:val="00C236C5"/>
    <w:rsid w:val="00C32108"/>
    <w:rsid w:val="00C32477"/>
    <w:rsid w:val="00C34204"/>
    <w:rsid w:val="00C36CA2"/>
    <w:rsid w:val="00C44BAA"/>
    <w:rsid w:val="00C44FA4"/>
    <w:rsid w:val="00C519A7"/>
    <w:rsid w:val="00C561ED"/>
    <w:rsid w:val="00C563A4"/>
    <w:rsid w:val="00C56DB0"/>
    <w:rsid w:val="00C576EC"/>
    <w:rsid w:val="00C65528"/>
    <w:rsid w:val="00C73B89"/>
    <w:rsid w:val="00C77ECA"/>
    <w:rsid w:val="00C8091D"/>
    <w:rsid w:val="00C81FCC"/>
    <w:rsid w:val="00C92509"/>
    <w:rsid w:val="00C94C0C"/>
    <w:rsid w:val="00C96A09"/>
    <w:rsid w:val="00C96AAA"/>
    <w:rsid w:val="00CA0915"/>
    <w:rsid w:val="00CA1CA8"/>
    <w:rsid w:val="00CA1DA5"/>
    <w:rsid w:val="00CA51C8"/>
    <w:rsid w:val="00CB08C0"/>
    <w:rsid w:val="00CB2A28"/>
    <w:rsid w:val="00CB2FF8"/>
    <w:rsid w:val="00CC01F3"/>
    <w:rsid w:val="00CC198C"/>
    <w:rsid w:val="00CC2240"/>
    <w:rsid w:val="00CD18CC"/>
    <w:rsid w:val="00CD2D8E"/>
    <w:rsid w:val="00CD2E40"/>
    <w:rsid w:val="00CD56F0"/>
    <w:rsid w:val="00CD63B4"/>
    <w:rsid w:val="00CD655D"/>
    <w:rsid w:val="00CD65DD"/>
    <w:rsid w:val="00CE16B9"/>
    <w:rsid w:val="00CE1CF5"/>
    <w:rsid w:val="00CE2741"/>
    <w:rsid w:val="00CE5B48"/>
    <w:rsid w:val="00CF2FCE"/>
    <w:rsid w:val="00D006CF"/>
    <w:rsid w:val="00D044C8"/>
    <w:rsid w:val="00D04F82"/>
    <w:rsid w:val="00D076AA"/>
    <w:rsid w:val="00D10339"/>
    <w:rsid w:val="00D1571A"/>
    <w:rsid w:val="00D22480"/>
    <w:rsid w:val="00D22CA5"/>
    <w:rsid w:val="00D27E37"/>
    <w:rsid w:val="00D30FD9"/>
    <w:rsid w:val="00D31F3A"/>
    <w:rsid w:val="00D35296"/>
    <w:rsid w:val="00D35BF1"/>
    <w:rsid w:val="00D4031F"/>
    <w:rsid w:val="00D40C32"/>
    <w:rsid w:val="00D502F2"/>
    <w:rsid w:val="00D530C2"/>
    <w:rsid w:val="00D53233"/>
    <w:rsid w:val="00D54B14"/>
    <w:rsid w:val="00D5568D"/>
    <w:rsid w:val="00D571F3"/>
    <w:rsid w:val="00D650AE"/>
    <w:rsid w:val="00D7012D"/>
    <w:rsid w:val="00D709FC"/>
    <w:rsid w:val="00D70E38"/>
    <w:rsid w:val="00D7130F"/>
    <w:rsid w:val="00D7456D"/>
    <w:rsid w:val="00D754D8"/>
    <w:rsid w:val="00D760CA"/>
    <w:rsid w:val="00D83228"/>
    <w:rsid w:val="00D84DDF"/>
    <w:rsid w:val="00D858E0"/>
    <w:rsid w:val="00D91619"/>
    <w:rsid w:val="00D91FF5"/>
    <w:rsid w:val="00D93FB2"/>
    <w:rsid w:val="00D956F2"/>
    <w:rsid w:val="00D96CAD"/>
    <w:rsid w:val="00D96E12"/>
    <w:rsid w:val="00D96ED8"/>
    <w:rsid w:val="00DA0140"/>
    <w:rsid w:val="00DA03B5"/>
    <w:rsid w:val="00DA2AAB"/>
    <w:rsid w:val="00DA6269"/>
    <w:rsid w:val="00DA700E"/>
    <w:rsid w:val="00DB1920"/>
    <w:rsid w:val="00DC1EED"/>
    <w:rsid w:val="00DC2023"/>
    <w:rsid w:val="00DC51D5"/>
    <w:rsid w:val="00DC66B4"/>
    <w:rsid w:val="00DD05DE"/>
    <w:rsid w:val="00DD4914"/>
    <w:rsid w:val="00DD507D"/>
    <w:rsid w:val="00DE06A1"/>
    <w:rsid w:val="00DE1370"/>
    <w:rsid w:val="00DF286F"/>
    <w:rsid w:val="00E130A7"/>
    <w:rsid w:val="00E164C5"/>
    <w:rsid w:val="00E201B5"/>
    <w:rsid w:val="00E24495"/>
    <w:rsid w:val="00E267C7"/>
    <w:rsid w:val="00E26E6E"/>
    <w:rsid w:val="00E31A0C"/>
    <w:rsid w:val="00E31B39"/>
    <w:rsid w:val="00E31BD4"/>
    <w:rsid w:val="00E31F3F"/>
    <w:rsid w:val="00E328BE"/>
    <w:rsid w:val="00E35516"/>
    <w:rsid w:val="00E366EE"/>
    <w:rsid w:val="00E43E00"/>
    <w:rsid w:val="00E44E5F"/>
    <w:rsid w:val="00E5732D"/>
    <w:rsid w:val="00E6130E"/>
    <w:rsid w:val="00E64596"/>
    <w:rsid w:val="00E655C1"/>
    <w:rsid w:val="00E670BE"/>
    <w:rsid w:val="00E72A28"/>
    <w:rsid w:val="00E72DDD"/>
    <w:rsid w:val="00E752B7"/>
    <w:rsid w:val="00E75B91"/>
    <w:rsid w:val="00E7626D"/>
    <w:rsid w:val="00E762D7"/>
    <w:rsid w:val="00E770BA"/>
    <w:rsid w:val="00E7787A"/>
    <w:rsid w:val="00E82033"/>
    <w:rsid w:val="00E8314A"/>
    <w:rsid w:val="00E84A7E"/>
    <w:rsid w:val="00E84D6B"/>
    <w:rsid w:val="00E903DC"/>
    <w:rsid w:val="00E90838"/>
    <w:rsid w:val="00E910F1"/>
    <w:rsid w:val="00E931D4"/>
    <w:rsid w:val="00E94322"/>
    <w:rsid w:val="00E956A6"/>
    <w:rsid w:val="00EA1C70"/>
    <w:rsid w:val="00EA1F14"/>
    <w:rsid w:val="00EA2F18"/>
    <w:rsid w:val="00EA547A"/>
    <w:rsid w:val="00EB31B7"/>
    <w:rsid w:val="00EB6021"/>
    <w:rsid w:val="00EB7E3D"/>
    <w:rsid w:val="00EC5AB2"/>
    <w:rsid w:val="00ED0FA7"/>
    <w:rsid w:val="00ED3ACD"/>
    <w:rsid w:val="00ED5107"/>
    <w:rsid w:val="00ED635C"/>
    <w:rsid w:val="00EE05B8"/>
    <w:rsid w:val="00EE28C8"/>
    <w:rsid w:val="00EE4ACE"/>
    <w:rsid w:val="00EF06AB"/>
    <w:rsid w:val="00EF18F4"/>
    <w:rsid w:val="00F05990"/>
    <w:rsid w:val="00F066DB"/>
    <w:rsid w:val="00F11F21"/>
    <w:rsid w:val="00F124F1"/>
    <w:rsid w:val="00F14A39"/>
    <w:rsid w:val="00F16E40"/>
    <w:rsid w:val="00F21A08"/>
    <w:rsid w:val="00F225BF"/>
    <w:rsid w:val="00F25789"/>
    <w:rsid w:val="00F25DD4"/>
    <w:rsid w:val="00F27C50"/>
    <w:rsid w:val="00F36B2D"/>
    <w:rsid w:val="00F41F2D"/>
    <w:rsid w:val="00F473B2"/>
    <w:rsid w:val="00F47471"/>
    <w:rsid w:val="00F5220F"/>
    <w:rsid w:val="00F52D45"/>
    <w:rsid w:val="00F60735"/>
    <w:rsid w:val="00F71E93"/>
    <w:rsid w:val="00F747D8"/>
    <w:rsid w:val="00F8365E"/>
    <w:rsid w:val="00F862C0"/>
    <w:rsid w:val="00F93B3C"/>
    <w:rsid w:val="00F9554F"/>
    <w:rsid w:val="00F967F1"/>
    <w:rsid w:val="00FA37AB"/>
    <w:rsid w:val="00FA6065"/>
    <w:rsid w:val="00FB2300"/>
    <w:rsid w:val="00FB4A6F"/>
    <w:rsid w:val="00FB628A"/>
    <w:rsid w:val="00FB763C"/>
    <w:rsid w:val="00FC08B2"/>
    <w:rsid w:val="00FC23EA"/>
    <w:rsid w:val="00FC317B"/>
    <w:rsid w:val="00FC50FC"/>
    <w:rsid w:val="00FC5976"/>
    <w:rsid w:val="00FC5BD8"/>
    <w:rsid w:val="00FD0ABB"/>
    <w:rsid w:val="00FD1AA9"/>
    <w:rsid w:val="00FD2DDF"/>
    <w:rsid w:val="00FD4C9D"/>
    <w:rsid w:val="00FD5C8B"/>
    <w:rsid w:val="00FE17D7"/>
    <w:rsid w:val="00FE346F"/>
    <w:rsid w:val="00FE509C"/>
    <w:rsid w:val="00FE5E1D"/>
    <w:rsid w:val="00FE6D9D"/>
    <w:rsid w:val="00FE7DCA"/>
    <w:rsid w:val="00FF1384"/>
    <w:rsid w:val="00FF1568"/>
    <w:rsid w:val="00FF21C5"/>
    <w:rsid w:val="00FF239B"/>
    <w:rsid w:val="00FF3A62"/>
    <w:rsid w:val="00FF3F9E"/>
    <w:rsid w:val="00FF7F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B5CBF"/>
  <w15:chartTrackingRefBased/>
  <w15:docId w15:val="{15EA8E90-3740-43CB-961A-D2B8BB4F7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6F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6F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70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60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F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6FC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86F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47B0"/>
    <w:pPr>
      <w:ind w:left="720"/>
      <w:contextualSpacing/>
    </w:pPr>
  </w:style>
  <w:style w:type="paragraph" w:styleId="TOCHeading">
    <w:name w:val="TOC Heading"/>
    <w:basedOn w:val="Heading1"/>
    <w:next w:val="Normal"/>
    <w:uiPriority w:val="39"/>
    <w:unhideWhenUsed/>
    <w:qFormat/>
    <w:rsid w:val="002547B0"/>
    <w:pPr>
      <w:outlineLvl w:val="9"/>
    </w:pPr>
    <w:rPr>
      <w:lang w:val="en-US"/>
    </w:rPr>
  </w:style>
  <w:style w:type="paragraph" w:styleId="TOC1">
    <w:name w:val="toc 1"/>
    <w:basedOn w:val="Normal"/>
    <w:next w:val="Normal"/>
    <w:autoRedefine/>
    <w:uiPriority w:val="39"/>
    <w:unhideWhenUsed/>
    <w:rsid w:val="002547B0"/>
    <w:pPr>
      <w:spacing w:after="100"/>
    </w:pPr>
  </w:style>
  <w:style w:type="character" w:styleId="Hyperlink">
    <w:name w:val="Hyperlink"/>
    <w:basedOn w:val="DefaultParagraphFont"/>
    <w:uiPriority w:val="99"/>
    <w:unhideWhenUsed/>
    <w:rsid w:val="002547B0"/>
    <w:rPr>
      <w:color w:val="0563C1" w:themeColor="hyperlink"/>
      <w:u w:val="single"/>
    </w:rPr>
  </w:style>
  <w:style w:type="character" w:customStyle="1" w:styleId="Heading3Char">
    <w:name w:val="Heading 3 Char"/>
    <w:basedOn w:val="DefaultParagraphFont"/>
    <w:link w:val="Heading3"/>
    <w:uiPriority w:val="9"/>
    <w:rsid w:val="00AC704E"/>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6E1571"/>
    <w:pPr>
      <w:spacing w:after="100"/>
      <w:ind w:left="220"/>
    </w:pPr>
  </w:style>
  <w:style w:type="paragraph" w:styleId="TOC3">
    <w:name w:val="toc 3"/>
    <w:basedOn w:val="Normal"/>
    <w:next w:val="Normal"/>
    <w:autoRedefine/>
    <w:uiPriority w:val="39"/>
    <w:unhideWhenUsed/>
    <w:rsid w:val="006E1571"/>
    <w:pPr>
      <w:spacing w:after="100"/>
      <w:ind w:left="440"/>
    </w:pPr>
  </w:style>
  <w:style w:type="paragraph" w:styleId="Caption">
    <w:name w:val="caption"/>
    <w:basedOn w:val="Normal"/>
    <w:next w:val="Normal"/>
    <w:uiPriority w:val="35"/>
    <w:unhideWhenUsed/>
    <w:qFormat/>
    <w:rsid w:val="00D54B1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6683A"/>
    <w:rPr>
      <w:color w:val="808080"/>
    </w:rPr>
  </w:style>
  <w:style w:type="character" w:styleId="CommentReference">
    <w:name w:val="annotation reference"/>
    <w:basedOn w:val="DefaultParagraphFont"/>
    <w:uiPriority w:val="99"/>
    <w:semiHidden/>
    <w:unhideWhenUsed/>
    <w:rsid w:val="00D7456D"/>
    <w:rPr>
      <w:sz w:val="16"/>
      <w:szCs w:val="16"/>
    </w:rPr>
  </w:style>
  <w:style w:type="paragraph" w:styleId="CommentText">
    <w:name w:val="annotation text"/>
    <w:basedOn w:val="Normal"/>
    <w:link w:val="CommentTextChar"/>
    <w:uiPriority w:val="99"/>
    <w:semiHidden/>
    <w:unhideWhenUsed/>
    <w:rsid w:val="00D7456D"/>
    <w:pPr>
      <w:spacing w:line="240" w:lineRule="auto"/>
    </w:pPr>
    <w:rPr>
      <w:sz w:val="20"/>
      <w:szCs w:val="20"/>
    </w:rPr>
  </w:style>
  <w:style w:type="character" w:customStyle="1" w:styleId="CommentTextChar">
    <w:name w:val="Comment Text Char"/>
    <w:basedOn w:val="DefaultParagraphFont"/>
    <w:link w:val="CommentText"/>
    <w:uiPriority w:val="99"/>
    <w:semiHidden/>
    <w:rsid w:val="00D7456D"/>
    <w:rPr>
      <w:sz w:val="20"/>
      <w:szCs w:val="20"/>
    </w:rPr>
  </w:style>
  <w:style w:type="paragraph" w:styleId="CommentSubject">
    <w:name w:val="annotation subject"/>
    <w:basedOn w:val="CommentText"/>
    <w:next w:val="CommentText"/>
    <w:link w:val="CommentSubjectChar"/>
    <w:uiPriority w:val="99"/>
    <w:semiHidden/>
    <w:unhideWhenUsed/>
    <w:rsid w:val="00D7456D"/>
    <w:rPr>
      <w:b/>
      <w:bCs/>
    </w:rPr>
  </w:style>
  <w:style w:type="character" w:customStyle="1" w:styleId="CommentSubjectChar">
    <w:name w:val="Comment Subject Char"/>
    <w:basedOn w:val="CommentTextChar"/>
    <w:link w:val="CommentSubject"/>
    <w:uiPriority w:val="99"/>
    <w:semiHidden/>
    <w:rsid w:val="00D7456D"/>
    <w:rPr>
      <w:b/>
      <w:bCs/>
      <w:sz w:val="20"/>
      <w:szCs w:val="20"/>
    </w:rPr>
  </w:style>
  <w:style w:type="paragraph" w:styleId="BalloonText">
    <w:name w:val="Balloon Text"/>
    <w:basedOn w:val="Normal"/>
    <w:link w:val="BalloonTextChar"/>
    <w:uiPriority w:val="99"/>
    <w:semiHidden/>
    <w:unhideWhenUsed/>
    <w:rsid w:val="00D745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456D"/>
    <w:rPr>
      <w:rFonts w:ascii="Segoe UI" w:hAnsi="Segoe UI" w:cs="Segoe UI"/>
      <w:sz w:val="18"/>
      <w:szCs w:val="18"/>
    </w:rPr>
  </w:style>
  <w:style w:type="paragraph" w:styleId="Bibliography">
    <w:name w:val="Bibliography"/>
    <w:basedOn w:val="Normal"/>
    <w:next w:val="Normal"/>
    <w:uiPriority w:val="37"/>
    <w:unhideWhenUsed/>
    <w:rsid w:val="00A55843"/>
    <w:pPr>
      <w:spacing w:after="0" w:line="480" w:lineRule="auto"/>
      <w:ind w:left="720" w:hanging="720"/>
    </w:pPr>
  </w:style>
  <w:style w:type="paragraph" w:styleId="Header">
    <w:name w:val="header"/>
    <w:basedOn w:val="Normal"/>
    <w:link w:val="HeaderChar"/>
    <w:uiPriority w:val="99"/>
    <w:unhideWhenUsed/>
    <w:rsid w:val="00FE5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E1D"/>
  </w:style>
  <w:style w:type="paragraph" w:styleId="Footer">
    <w:name w:val="footer"/>
    <w:basedOn w:val="Normal"/>
    <w:link w:val="FooterChar"/>
    <w:uiPriority w:val="99"/>
    <w:unhideWhenUsed/>
    <w:rsid w:val="00FE5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E1D"/>
  </w:style>
  <w:style w:type="character" w:customStyle="1" w:styleId="Heading4Char">
    <w:name w:val="Heading 4 Char"/>
    <w:basedOn w:val="DefaultParagraphFont"/>
    <w:link w:val="Heading4"/>
    <w:uiPriority w:val="9"/>
    <w:rsid w:val="00EB602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12E82A06FAEF47B93235728179E2C1" ma:contentTypeVersion="10" ma:contentTypeDescription="Create a new document." ma:contentTypeScope="" ma:versionID="5928e304964b2bba9fa62584136e2a75">
  <xsd:schema xmlns:xsd="http://www.w3.org/2001/XMLSchema" xmlns:xs="http://www.w3.org/2001/XMLSchema" xmlns:p="http://schemas.microsoft.com/office/2006/metadata/properties" xmlns:ns3="4519b290-f2b4-40ee-873a-b83eafa9482e" xmlns:ns4="b31f6dc3-bf02-4ca5-838e-dc24f8fe7c7a" targetNamespace="http://schemas.microsoft.com/office/2006/metadata/properties" ma:root="true" ma:fieldsID="5c0879c8a7500180e87b8f244d11f81a" ns3:_="" ns4:_="">
    <xsd:import namespace="4519b290-f2b4-40ee-873a-b83eafa9482e"/>
    <xsd:import namespace="b31f6dc3-bf02-4ca5-838e-dc24f8fe7c7a"/>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19b290-f2b4-40ee-873a-b83eafa948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1f6dc3-bf02-4ca5-838e-dc24f8fe7c7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E8E61-4EAF-41AA-BC66-A0BD409852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19b290-f2b4-40ee-873a-b83eafa9482e"/>
    <ds:schemaRef ds:uri="b31f6dc3-bf02-4ca5-838e-dc24f8fe7c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E627CC-AEE7-4DEA-98E1-D21792FD68F6}">
  <ds:schemaRefs>
    <ds:schemaRef ds:uri="http://schemas.microsoft.com/sharepoint/v3/contenttype/forms"/>
  </ds:schemaRefs>
</ds:datastoreItem>
</file>

<file path=customXml/itemProps3.xml><?xml version="1.0" encoding="utf-8"?>
<ds:datastoreItem xmlns:ds="http://schemas.openxmlformats.org/officeDocument/2006/customXml" ds:itemID="{381E6332-EE0C-4C95-90C5-29A7A996D869}">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b31f6dc3-bf02-4ca5-838e-dc24f8fe7c7a"/>
    <ds:schemaRef ds:uri="http://purl.org/dc/elements/1.1/"/>
    <ds:schemaRef ds:uri="http://schemas.microsoft.com/office/2006/metadata/properties"/>
    <ds:schemaRef ds:uri="4519b290-f2b4-40ee-873a-b83eafa9482e"/>
    <ds:schemaRef ds:uri="http://www.w3.org/XML/1998/namespace"/>
    <ds:schemaRef ds:uri="http://purl.org/dc/dcmitype/"/>
  </ds:schemaRefs>
</ds:datastoreItem>
</file>

<file path=customXml/itemProps4.xml><?xml version="1.0" encoding="utf-8"?>
<ds:datastoreItem xmlns:ds="http://schemas.openxmlformats.org/officeDocument/2006/customXml" ds:itemID="{CA2666C6-F111-4038-BD22-BF566F13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8818</Words>
  <Characters>50267</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Jones</dc:creator>
  <cp:keywords/>
  <dc:description/>
  <cp:lastModifiedBy>James Totterdell</cp:lastModifiedBy>
  <cp:revision>2</cp:revision>
  <cp:lastPrinted>2019-07-30T06:43:00Z</cp:lastPrinted>
  <dcterms:created xsi:type="dcterms:W3CDTF">2019-09-09T02:03:00Z</dcterms:created>
  <dcterms:modified xsi:type="dcterms:W3CDTF">2019-09-09T02:03:00Z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id="UAui8kfs"/&gt;&lt;style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ContentTypeId">
    <vt:lpwstr>0x0101003112E82A06FAEF47B93235728179E2C1</vt:lpwstr>
  </property>
</Properties>
</file>